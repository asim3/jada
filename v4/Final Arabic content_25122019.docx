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5AE17" w14:textId="77777777" w:rsidR="009A674B" w:rsidRDefault="009A674B" w:rsidP="00CB1336">
      <w:pPr>
        <w:autoSpaceDE w:val="0"/>
        <w:autoSpaceDN w:val="0"/>
        <w:bidi/>
        <w:adjustRightInd w:val="0"/>
        <w:spacing w:line="276" w:lineRule="auto"/>
        <w:ind w:right="-380"/>
        <w:jc w:val="both"/>
        <w:rPr>
          <w:rFonts w:ascii="Sakkal Majalla" w:eastAsia="Calibri" w:hAnsi="Sakkal Majalla" w:cs="Sakkal Majalla"/>
          <w:b/>
          <w:bCs/>
          <w:color w:val="000000"/>
          <w:sz w:val="32"/>
          <w:szCs w:val="32"/>
          <w:rtl/>
          <w:lang w:eastAsia="ar"/>
        </w:rPr>
      </w:pPr>
      <w:r w:rsidRPr="0071190D">
        <w:rPr>
          <w:rFonts w:ascii="Sakkal Majalla" w:eastAsia="Calibri" w:hAnsi="Sakkal Majalla" w:cs="Sakkal Majalla"/>
          <w:b/>
          <w:bCs/>
          <w:color w:val="000000"/>
          <w:sz w:val="32"/>
          <w:szCs w:val="32"/>
          <w:rtl/>
          <w:lang w:eastAsia="ar"/>
        </w:rPr>
        <w:t>الصفحة الرئيسية</w:t>
      </w:r>
    </w:p>
    <w:p w14:paraId="10873D46" w14:textId="77777777" w:rsidR="00C145CC" w:rsidRPr="0071190D" w:rsidRDefault="00C145CC" w:rsidP="00CB1336">
      <w:pPr>
        <w:autoSpaceDE w:val="0"/>
        <w:autoSpaceDN w:val="0"/>
        <w:bidi/>
        <w:adjustRightInd w:val="0"/>
        <w:spacing w:line="276" w:lineRule="auto"/>
        <w:ind w:right="-380"/>
        <w:jc w:val="both"/>
        <w:rPr>
          <w:rFonts w:ascii="Sakkal Majalla" w:hAnsi="Sakkal Majalla" w:cs="Sakkal Majalla"/>
          <w:b/>
          <w:bCs/>
          <w:color w:val="000000"/>
          <w:sz w:val="32"/>
          <w:szCs w:val="32"/>
        </w:rPr>
      </w:pPr>
    </w:p>
    <w:p w14:paraId="4F33C418" w14:textId="0DA92F20" w:rsidR="005D14C0" w:rsidRPr="0071190D" w:rsidRDefault="009A674B" w:rsidP="00CB1336">
      <w:pPr>
        <w:bidi/>
        <w:spacing w:line="276" w:lineRule="auto"/>
        <w:jc w:val="both"/>
        <w:rPr>
          <w:rFonts w:ascii="Sakkal Majalla" w:hAnsi="Sakkal Majalla" w:cs="Sakkal Majalla"/>
          <w:sz w:val="32"/>
          <w:szCs w:val="32"/>
          <w:lang w:val="en-GB"/>
        </w:rPr>
      </w:pPr>
      <w:r w:rsidRPr="0071190D">
        <w:rPr>
          <w:rFonts w:ascii="Sakkal Majalla" w:eastAsia="Calibri" w:hAnsi="Sakkal Majalla" w:cs="Sakkal Majalla"/>
          <w:color w:val="000000"/>
          <w:sz w:val="32"/>
          <w:szCs w:val="32"/>
          <w:rtl/>
          <w:lang w:eastAsia="ar"/>
        </w:rPr>
        <w:t xml:space="preserve">«جدا» هي </w:t>
      </w:r>
      <w:del w:id="0" w:author="Khalid Al Furaih" w:date="2019-12-25T14:39:00Z">
        <w:r w:rsidRPr="0071190D" w:rsidDel="0097352C">
          <w:rPr>
            <w:rFonts w:ascii="Sakkal Majalla" w:eastAsia="Calibri" w:hAnsi="Sakkal Majalla" w:cs="Sakkal Majalla"/>
            <w:color w:val="000000"/>
            <w:sz w:val="32"/>
            <w:szCs w:val="32"/>
            <w:rtl/>
            <w:lang w:eastAsia="ar"/>
          </w:rPr>
          <w:delText>شركة</w:delText>
        </w:r>
      </w:del>
      <w:ins w:id="1" w:author="Khalid Al Furaih" w:date="2019-12-25T14:39:00Z">
        <w:r w:rsidR="0097352C">
          <w:rPr>
            <w:rFonts w:ascii="Sakkal Majalla" w:eastAsia="Calibri" w:hAnsi="Sakkal Majalla" w:cs="Sakkal Majalla"/>
            <w:color w:val="000000"/>
            <w:sz w:val="32"/>
            <w:szCs w:val="32"/>
            <w:rtl/>
            <w:lang w:eastAsia="ar"/>
          </w:rPr>
          <w:t>شـركة</w:t>
        </w:r>
      </w:ins>
      <w:r w:rsidRPr="0071190D">
        <w:rPr>
          <w:rFonts w:ascii="Sakkal Majalla" w:eastAsia="Calibri" w:hAnsi="Sakkal Majalla" w:cs="Sakkal Majalla"/>
          <w:color w:val="000000"/>
          <w:sz w:val="32"/>
          <w:szCs w:val="32"/>
          <w:rtl/>
          <w:lang w:eastAsia="ar"/>
        </w:rPr>
        <w:t xml:space="preserve"> صندوق الصناديق التي أسسها صندوق الاستثمارات العامة </w:t>
      </w:r>
      <w:r w:rsidR="005D14C0" w:rsidRPr="0071190D">
        <w:rPr>
          <w:rFonts w:ascii="Sakkal Majalla" w:hAnsi="Sakkal Majalla" w:cs="Sakkal Majalla"/>
          <w:sz w:val="32"/>
          <w:szCs w:val="32"/>
          <w:rtl/>
          <w:lang w:eastAsia="ar"/>
        </w:rPr>
        <w:t xml:space="preserve">لدعم عملية تطوير </w:t>
      </w:r>
      <w:r w:rsidR="00513E45">
        <w:rPr>
          <w:rFonts w:ascii="Sakkal Majalla" w:hAnsi="Sakkal Majalla" w:cs="Sakkal Majalla" w:hint="cs"/>
          <w:sz w:val="32"/>
          <w:szCs w:val="32"/>
          <w:rtl/>
          <w:lang w:val="en-GB" w:eastAsia="ar"/>
        </w:rPr>
        <w:t>بيئة الاستثمار في قطاع</w:t>
      </w:r>
      <w:r w:rsidR="00513E45" w:rsidRPr="0071190D">
        <w:rPr>
          <w:rFonts w:ascii="Sakkal Majalla" w:hAnsi="Sakkal Majalla" w:cs="Sakkal Majalla"/>
          <w:sz w:val="32"/>
          <w:szCs w:val="32"/>
          <w:rtl/>
          <w:lang w:eastAsia="ar"/>
        </w:rPr>
        <w:t xml:space="preserve"> </w:t>
      </w:r>
      <w:r w:rsidR="005D14C0" w:rsidRPr="0071190D">
        <w:rPr>
          <w:rFonts w:ascii="Sakkal Majalla" w:hAnsi="Sakkal Majalla" w:cs="Sakkal Majalla"/>
          <w:sz w:val="32"/>
          <w:szCs w:val="32"/>
          <w:rtl/>
          <w:lang w:eastAsia="ar"/>
        </w:rPr>
        <w:t>الملكية الخاصة ورأس المال الجريء</w:t>
      </w:r>
      <w:r w:rsidR="00C145CC">
        <w:rPr>
          <w:rFonts w:ascii="Sakkal Majalla" w:hAnsi="Sakkal Majalla" w:cs="Sakkal Majalla" w:hint="cs"/>
          <w:sz w:val="32"/>
          <w:szCs w:val="32"/>
          <w:rtl/>
          <w:lang w:eastAsia="ar"/>
        </w:rPr>
        <w:t>، وذلك</w:t>
      </w:r>
      <w:r w:rsidR="005D14C0" w:rsidRPr="0071190D">
        <w:rPr>
          <w:rFonts w:ascii="Sakkal Majalla" w:hAnsi="Sakkal Majalla" w:cs="Sakkal Majalla"/>
          <w:sz w:val="32"/>
          <w:szCs w:val="32"/>
          <w:rtl/>
          <w:lang w:eastAsia="ar"/>
        </w:rPr>
        <w:t xml:space="preserve"> بهدف ضمان النجاح للمنشآت الصغيرة والمتوسطة في المملكة العربية السعودية</w:t>
      </w:r>
      <w:r w:rsidR="00EF4554" w:rsidRPr="00EF4554">
        <w:rPr>
          <w:rFonts w:ascii="Sakkal Majalla" w:hAnsi="Sakkal Majalla" w:cs="Sakkal Majalla"/>
          <w:sz w:val="32"/>
          <w:szCs w:val="32"/>
          <w:rtl/>
          <w:lang w:eastAsia="ar"/>
        </w:rPr>
        <w:t xml:space="preserve"> </w:t>
      </w:r>
      <w:r w:rsidR="00EF4554">
        <w:rPr>
          <w:rFonts w:ascii="Sakkal Majalla" w:hAnsi="Sakkal Majalla" w:cs="Sakkal Majalla" w:hint="cs"/>
          <w:sz w:val="32"/>
          <w:szCs w:val="32"/>
          <w:rtl/>
          <w:lang w:eastAsia="ar"/>
        </w:rPr>
        <w:t>على المدى الطويل</w:t>
      </w:r>
      <w:r w:rsidR="005D14C0" w:rsidRPr="0071190D">
        <w:rPr>
          <w:rFonts w:ascii="Sakkal Majalla" w:hAnsi="Sakkal Majalla" w:cs="Sakkal Majalla"/>
          <w:sz w:val="32"/>
          <w:szCs w:val="32"/>
          <w:rtl/>
          <w:lang w:eastAsia="ar"/>
        </w:rPr>
        <w:t xml:space="preserve">. </w:t>
      </w:r>
      <w:r w:rsidR="00C143B8">
        <w:rPr>
          <w:rFonts w:ascii="Sakkal Majalla" w:hAnsi="Sakkal Majalla" w:cs="Sakkal Majalla" w:hint="cs"/>
          <w:sz w:val="32"/>
          <w:szCs w:val="32"/>
          <w:rtl/>
          <w:lang w:eastAsia="ar"/>
        </w:rPr>
        <w:t xml:space="preserve">وبهذا، تعزز </w:t>
      </w:r>
      <w:del w:id="2" w:author="Khalid Al Furaih" w:date="2019-12-25T14:39:00Z">
        <w:r w:rsidR="005D14C0" w:rsidRPr="0071190D" w:rsidDel="0097352C">
          <w:rPr>
            <w:rFonts w:ascii="Sakkal Majalla" w:hAnsi="Sakkal Majalla" w:cs="Sakkal Majalla"/>
            <w:sz w:val="32"/>
            <w:szCs w:val="32"/>
            <w:rtl/>
            <w:lang w:eastAsia="ar"/>
          </w:rPr>
          <w:delText>شركة</w:delText>
        </w:r>
      </w:del>
      <w:ins w:id="3" w:author="Khalid Al Furaih" w:date="2019-12-25T14:39:00Z">
        <w:r w:rsidR="0097352C">
          <w:rPr>
            <w:rFonts w:ascii="Sakkal Majalla" w:hAnsi="Sakkal Majalla" w:cs="Sakkal Majalla"/>
            <w:sz w:val="32"/>
            <w:szCs w:val="32"/>
            <w:rtl/>
            <w:lang w:eastAsia="ar"/>
          </w:rPr>
          <w:t>شـركة</w:t>
        </w:r>
      </w:ins>
      <w:r w:rsidR="005D14C0" w:rsidRPr="0071190D">
        <w:rPr>
          <w:rFonts w:ascii="Sakkal Majalla" w:hAnsi="Sakkal Majalla" w:cs="Sakkal Majalla"/>
          <w:sz w:val="32"/>
          <w:szCs w:val="32"/>
          <w:rtl/>
          <w:lang w:eastAsia="ar"/>
        </w:rPr>
        <w:t xml:space="preserve"> </w:t>
      </w:r>
      <w:r w:rsidR="00C143B8" w:rsidRPr="00372476">
        <w:rPr>
          <w:rFonts w:ascii="Sakkal Majalla" w:eastAsia="Calibri" w:hAnsi="Sakkal Majalla" w:cs="Sakkal Majalla"/>
          <w:color w:val="000000"/>
          <w:sz w:val="32"/>
          <w:szCs w:val="32"/>
          <w:rtl/>
          <w:lang w:eastAsia="ar"/>
        </w:rPr>
        <w:t xml:space="preserve">«جدا» </w:t>
      </w:r>
      <w:r w:rsidR="00C143B8">
        <w:rPr>
          <w:rFonts w:ascii="Sakkal Majalla" w:eastAsia="Calibri" w:hAnsi="Sakkal Majalla" w:cs="Sakkal Majalla" w:hint="cs"/>
          <w:color w:val="000000"/>
          <w:sz w:val="32"/>
          <w:szCs w:val="32"/>
          <w:rtl/>
          <w:lang w:eastAsia="ar"/>
        </w:rPr>
        <w:t>من</w:t>
      </w:r>
      <w:r w:rsidR="005D14C0" w:rsidRPr="0071190D">
        <w:rPr>
          <w:rFonts w:ascii="Sakkal Majalla" w:hAnsi="Sakkal Majalla" w:cs="Sakkal Majalla"/>
          <w:sz w:val="32"/>
          <w:szCs w:val="32"/>
          <w:rtl/>
          <w:lang w:eastAsia="ar"/>
        </w:rPr>
        <w:t xml:space="preserve"> مساهمة القطاع </w:t>
      </w:r>
      <w:r w:rsidR="00C143B8">
        <w:rPr>
          <w:rFonts w:ascii="Sakkal Majalla" w:hAnsi="Sakkal Majalla" w:cs="Sakkal Majalla" w:hint="cs"/>
          <w:sz w:val="32"/>
          <w:szCs w:val="32"/>
          <w:rtl/>
          <w:lang w:eastAsia="ar"/>
        </w:rPr>
        <w:t xml:space="preserve">الخاص </w:t>
      </w:r>
      <w:r w:rsidR="005D14C0" w:rsidRPr="0071190D">
        <w:rPr>
          <w:rFonts w:ascii="Sakkal Majalla" w:hAnsi="Sakkal Majalla" w:cs="Sakkal Majalla"/>
          <w:sz w:val="32"/>
          <w:szCs w:val="32"/>
          <w:rtl/>
          <w:lang w:eastAsia="ar"/>
        </w:rPr>
        <w:t xml:space="preserve">في الناتج المحلي الإجمالي </w:t>
      </w:r>
      <w:r w:rsidR="00C143B8">
        <w:rPr>
          <w:rFonts w:ascii="Sakkal Majalla" w:hAnsi="Sakkal Majalla" w:cs="Sakkal Majalla" w:hint="cs"/>
          <w:sz w:val="32"/>
          <w:szCs w:val="32"/>
          <w:rtl/>
          <w:lang w:eastAsia="ar"/>
        </w:rPr>
        <w:t xml:space="preserve">وتساهم في </w:t>
      </w:r>
      <w:r w:rsidR="005D14C0" w:rsidRPr="0071190D">
        <w:rPr>
          <w:rFonts w:ascii="Sakkal Majalla" w:hAnsi="Sakkal Majalla" w:cs="Sakkal Majalla"/>
          <w:sz w:val="32"/>
          <w:szCs w:val="32"/>
          <w:rtl/>
          <w:lang w:eastAsia="ar"/>
        </w:rPr>
        <w:t xml:space="preserve">تنويع القاعدة الاقتصادية للمملكة، إضافةً إلى </w:t>
      </w:r>
      <w:r w:rsidR="00513E45">
        <w:rPr>
          <w:rFonts w:ascii="Sakkal Majalla" w:hAnsi="Sakkal Majalla" w:cs="Sakkal Majalla" w:hint="cs"/>
          <w:sz w:val="32"/>
          <w:szCs w:val="32"/>
          <w:rtl/>
          <w:lang w:eastAsia="ar"/>
        </w:rPr>
        <w:t>خلق</w:t>
      </w:r>
      <w:r w:rsidR="00513E45" w:rsidRPr="0071190D">
        <w:rPr>
          <w:rFonts w:ascii="Sakkal Majalla" w:hAnsi="Sakkal Majalla" w:cs="Sakkal Majalla"/>
          <w:sz w:val="32"/>
          <w:szCs w:val="32"/>
          <w:rtl/>
          <w:lang w:eastAsia="ar"/>
        </w:rPr>
        <w:t xml:space="preserve"> </w:t>
      </w:r>
      <w:r w:rsidR="00EF4554">
        <w:rPr>
          <w:rFonts w:ascii="Sakkal Majalla" w:hAnsi="Sakkal Majalla" w:cs="Sakkal Majalla" w:hint="cs"/>
          <w:sz w:val="32"/>
          <w:szCs w:val="32"/>
          <w:rtl/>
          <w:lang w:eastAsia="ar"/>
        </w:rPr>
        <w:t>الكثير من</w:t>
      </w:r>
      <w:r w:rsidR="00EF4554" w:rsidRPr="0071190D">
        <w:rPr>
          <w:rFonts w:ascii="Sakkal Majalla" w:hAnsi="Sakkal Majalla" w:cs="Sakkal Majalla"/>
          <w:sz w:val="32"/>
          <w:szCs w:val="32"/>
          <w:rtl/>
          <w:lang w:eastAsia="ar"/>
        </w:rPr>
        <w:t xml:space="preserve"> </w:t>
      </w:r>
      <w:r w:rsidR="005D14C0" w:rsidRPr="0071190D">
        <w:rPr>
          <w:rFonts w:ascii="Sakkal Majalla" w:hAnsi="Sakkal Majalla" w:cs="Sakkal Majalla"/>
          <w:sz w:val="32"/>
          <w:szCs w:val="32"/>
          <w:rtl/>
          <w:lang w:eastAsia="ar"/>
        </w:rPr>
        <w:t>فرص العمل الجديدة</w:t>
      </w:r>
      <w:r w:rsidR="00EF4554" w:rsidRPr="00EF4554">
        <w:rPr>
          <w:rFonts w:ascii="Sakkal Majalla" w:hAnsi="Sakkal Majalla" w:cs="Sakkal Majalla"/>
          <w:sz w:val="32"/>
          <w:szCs w:val="32"/>
          <w:rtl/>
          <w:lang w:eastAsia="ar"/>
        </w:rPr>
        <w:t xml:space="preserve"> </w:t>
      </w:r>
      <w:r w:rsidR="00EF4554">
        <w:rPr>
          <w:rFonts w:ascii="Sakkal Majalla" w:hAnsi="Sakkal Majalla" w:cs="Sakkal Majalla" w:hint="cs"/>
          <w:sz w:val="32"/>
          <w:szCs w:val="32"/>
          <w:rtl/>
          <w:lang w:eastAsia="ar"/>
        </w:rPr>
        <w:t>والمتنوعة من خلال نهج الأعمال الاستثمارية</w:t>
      </w:r>
      <w:r w:rsidR="001B4E1E">
        <w:rPr>
          <w:rFonts w:ascii="Sakkal Majalla" w:hAnsi="Sakkal Majalla" w:cs="Sakkal Majalla" w:hint="cs"/>
          <w:sz w:val="32"/>
          <w:szCs w:val="32"/>
          <w:rtl/>
          <w:lang w:eastAsia="ar"/>
        </w:rPr>
        <w:t xml:space="preserve"> </w:t>
      </w:r>
      <w:r w:rsidR="00EF4554">
        <w:rPr>
          <w:rFonts w:ascii="Sakkal Majalla" w:hAnsi="Sakkal Majalla" w:cs="Sakkal Majalla" w:hint="cs"/>
          <w:sz w:val="32"/>
          <w:szCs w:val="32"/>
          <w:rtl/>
          <w:lang w:eastAsia="ar"/>
        </w:rPr>
        <w:t>الذي تتبعه.</w:t>
      </w:r>
    </w:p>
    <w:p w14:paraId="0FE49335" w14:textId="3AEAAFA2" w:rsidR="009A674B" w:rsidRPr="0071190D" w:rsidRDefault="009A674B" w:rsidP="00CB1336">
      <w:pPr>
        <w:autoSpaceDE w:val="0"/>
        <w:autoSpaceDN w:val="0"/>
        <w:bidi/>
        <w:adjustRightInd w:val="0"/>
        <w:spacing w:line="276" w:lineRule="auto"/>
        <w:ind w:right="-380"/>
        <w:jc w:val="both"/>
        <w:rPr>
          <w:rFonts w:ascii="Sakkal Majalla" w:hAnsi="Sakkal Majalla" w:cs="Sakkal Majalla"/>
          <w:color w:val="000000"/>
          <w:sz w:val="32"/>
          <w:szCs w:val="32"/>
          <w:lang w:val="en-GB"/>
        </w:rPr>
      </w:pPr>
    </w:p>
    <w:p w14:paraId="4EF00CA1" w14:textId="77777777" w:rsidR="009A674B" w:rsidRPr="0071190D" w:rsidRDefault="009A674B" w:rsidP="00CB1336">
      <w:pPr>
        <w:autoSpaceDE w:val="0"/>
        <w:autoSpaceDN w:val="0"/>
        <w:bidi/>
        <w:adjustRightInd w:val="0"/>
        <w:spacing w:line="276" w:lineRule="auto"/>
        <w:ind w:right="-380"/>
        <w:jc w:val="both"/>
        <w:rPr>
          <w:rFonts w:ascii="Sakkal Majalla" w:hAnsi="Sakkal Majalla" w:cs="Sakkal Majalla"/>
          <w:color w:val="000000"/>
          <w:sz w:val="32"/>
          <w:szCs w:val="32"/>
        </w:rPr>
      </w:pPr>
    </w:p>
    <w:p w14:paraId="6A21550D" w14:textId="77777777" w:rsidR="009A674B" w:rsidRPr="0071190D" w:rsidRDefault="009A674B" w:rsidP="00CB1336">
      <w:pPr>
        <w:autoSpaceDE w:val="0"/>
        <w:autoSpaceDN w:val="0"/>
        <w:bidi/>
        <w:adjustRightInd w:val="0"/>
        <w:spacing w:line="276" w:lineRule="auto"/>
        <w:ind w:right="-380"/>
        <w:jc w:val="both"/>
        <w:rPr>
          <w:rFonts w:ascii="Sakkal Majalla" w:hAnsi="Sakkal Majalla" w:cs="Sakkal Majalla"/>
          <w:color w:val="000000"/>
          <w:sz w:val="32"/>
          <w:szCs w:val="32"/>
        </w:rPr>
      </w:pPr>
    </w:p>
    <w:p w14:paraId="00BC50B1" w14:textId="3CD372B1" w:rsidR="009A674B" w:rsidRPr="0071190D" w:rsidRDefault="009A674B" w:rsidP="00CB1336">
      <w:pPr>
        <w:autoSpaceDE w:val="0"/>
        <w:autoSpaceDN w:val="0"/>
        <w:bidi/>
        <w:adjustRightInd w:val="0"/>
        <w:spacing w:line="276" w:lineRule="auto"/>
        <w:ind w:right="-380"/>
        <w:jc w:val="both"/>
        <w:rPr>
          <w:rFonts w:ascii="Sakkal Majalla" w:hAnsi="Sakkal Majalla" w:cs="Sakkal Majalla"/>
          <w:color w:val="000000"/>
          <w:sz w:val="32"/>
          <w:szCs w:val="32"/>
        </w:rPr>
      </w:pPr>
      <w:r w:rsidRPr="0071190D">
        <w:rPr>
          <w:rFonts w:ascii="Sakkal Majalla" w:eastAsia="Calibri" w:hAnsi="Sakkal Majalla" w:cs="Sakkal Majalla"/>
          <w:b/>
          <w:bCs/>
          <w:color w:val="000000"/>
          <w:sz w:val="32"/>
          <w:szCs w:val="32"/>
          <w:rtl/>
          <w:lang w:eastAsia="ar"/>
        </w:rPr>
        <w:t>لمحة عامة</w:t>
      </w:r>
    </w:p>
    <w:p w14:paraId="537037CB" w14:textId="77777777" w:rsidR="009A674B" w:rsidRPr="0071190D" w:rsidRDefault="009A674B" w:rsidP="00CB1336">
      <w:pPr>
        <w:autoSpaceDE w:val="0"/>
        <w:autoSpaceDN w:val="0"/>
        <w:bidi/>
        <w:adjustRightInd w:val="0"/>
        <w:spacing w:line="276" w:lineRule="auto"/>
        <w:ind w:right="-380"/>
        <w:jc w:val="both"/>
        <w:rPr>
          <w:rFonts w:ascii="Sakkal Majalla" w:hAnsi="Sakkal Majalla" w:cs="Sakkal Majalla"/>
          <w:color w:val="000000"/>
          <w:sz w:val="32"/>
          <w:szCs w:val="32"/>
        </w:rPr>
      </w:pPr>
    </w:p>
    <w:p w14:paraId="5C2F42BD" w14:textId="3A08958D" w:rsidR="0054401B" w:rsidRDefault="009A674B" w:rsidP="00342B08">
      <w:pPr>
        <w:autoSpaceDE w:val="0"/>
        <w:autoSpaceDN w:val="0"/>
        <w:bidi/>
        <w:adjustRightInd w:val="0"/>
        <w:spacing w:line="276" w:lineRule="auto"/>
        <w:ind w:right="-380"/>
        <w:jc w:val="both"/>
        <w:rPr>
          <w:rFonts w:ascii="Sakkal Majalla" w:eastAsia="Calibri" w:hAnsi="Sakkal Majalla" w:cs="Sakkal Majalla"/>
          <w:color w:val="000000"/>
          <w:sz w:val="32"/>
          <w:szCs w:val="32"/>
          <w:rtl/>
          <w:lang w:eastAsia="ar"/>
        </w:rPr>
      </w:pPr>
      <w:r w:rsidRPr="0071190D">
        <w:rPr>
          <w:rFonts w:ascii="Sakkal Majalla" w:eastAsia="Calibri" w:hAnsi="Sakkal Majalla" w:cs="Sakkal Majalla"/>
          <w:color w:val="000000"/>
          <w:sz w:val="32"/>
          <w:szCs w:val="32"/>
          <w:rtl/>
          <w:lang w:eastAsia="ar"/>
        </w:rPr>
        <w:t>أنش</w:t>
      </w:r>
      <w:r w:rsidR="001B4E1E">
        <w:rPr>
          <w:rFonts w:ascii="Sakkal Majalla" w:eastAsia="Calibri" w:hAnsi="Sakkal Majalla" w:cs="Sakkal Majalla" w:hint="cs"/>
          <w:color w:val="000000"/>
          <w:sz w:val="32"/>
          <w:szCs w:val="32"/>
          <w:rtl/>
          <w:lang w:eastAsia="ar"/>
        </w:rPr>
        <w:t>ئ</w:t>
      </w:r>
      <w:r w:rsidRPr="0071190D">
        <w:rPr>
          <w:rFonts w:ascii="Sakkal Majalla" w:eastAsia="Calibri" w:hAnsi="Sakkal Majalla" w:cs="Sakkal Majalla"/>
          <w:color w:val="000000"/>
          <w:sz w:val="32"/>
          <w:szCs w:val="32"/>
          <w:rtl/>
          <w:lang w:eastAsia="ar"/>
        </w:rPr>
        <w:t xml:space="preserve">ت </w:t>
      </w:r>
      <w:del w:id="4" w:author="Khalid Al Furaih" w:date="2019-12-25T14:39:00Z">
        <w:r w:rsidRPr="0071190D" w:rsidDel="0097352C">
          <w:rPr>
            <w:rFonts w:ascii="Sakkal Majalla" w:eastAsia="Calibri" w:hAnsi="Sakkal Majalla" w:cs="Sakkal Majalla"/>
            <w:color w:val="000000"/>
            <w:sz w:val="32"/>
            <w:szCs w:val="32"/>
            <w:rtl/>
            <w:lang w:eastAsia="ar"/>
          </w:rPr>
          <w:delText>شركة</w:delText>
        </w:r>
      </w:del>
      <w:ins w:id="5" w:author="Khalid Al Furaih" w:date="2019-12-25T14:39:00Z">
        <w:r w:rsidR="0097352C">
          <w:rPr>
            <w:rFonts w:ascii="Sakkal Majalla" w:eastAsia="Calibri" w:hAnsi="Sakkal Majalla" w:cs="Sakkal Majalla"/>
            <w:color w:val="000000"/>
            <w:sz w:val="32"/>
            <w:szCs w:val="32"/>
            <w:rtl/>
            <w:lang w:eastAsia="ar"/>
          </w:rPr>
          <w:t>شـركة</w:t>
        </w:r>
      </w:ins>
      <w:r w:rsidRPr="0071190D">
        <w:rPr>
          <w:rFonts w:ascii="Sakkal Majalla" w:eastAsia="Calibri" w:hAnsi="Sakkal Majalla" w:cs="Sakkal Majalla"/>
          <w:color w:val="000000"/>
          <w:sz w:val="32"/>
          <w:szCs w:val="32"/>
          <w:rtl/>
          <w:lang w:eastAsia="ar"/>
        </w:rPr>
        <w:t xml:space="preserve"> </w:t>
      </w:r>
      <w:r w:rsidR="00C143B8" w:rsidRPr="00372476">
        <w:rPr>
          <w:rFonts w:ascii="Sakkal Majalla" w:eastAsia="Calibri" w:hAnsi="Sakkal Majalla" w:cs="Sakkal Majalla"/>
          <w:color w:val="000000"/>
          <w:sz w:val="32"/>
          <w:szCs w:val="32"/>
          <w:rtl/>
          <w:lang w:eastAsia="ar"/>
        </w:rPr>
        <w:t xml:space="preserve">«جدا» </w:t>
      </w:r>
      <w:r w:rsidR="001B4E1E">
        <w:rPr>
          <w:rFonts w:ascii="Sakkal Majalla" w:eastAsia="Calibri" w:hAnsi="Sakkal Majalla" w:cs="Sakkal Majalla" w:hint="cs"/>
          <w:color w:val="000000"/>
          <w:sz w:val="32"/>
          <w:szCs w:val="32"/>
          <w:rtl/>
          <w:lang w:val="en-GB" w:eastAsia="ar"/>
        </w:rPr>
        <w:t xml:space="preserve">لتحفيز </w:t>
      </w:r>
      <w:r w:rsidRPr="0071190D">
        <w:rPr>
          <w:rFonts w:ascii="Sakkal Majalla" w:eastAsia="Calibri" w:hAnsi="Sakkal Majalla" w:cs="Sakkal Majalla"/>
          <w:color w:val="000000"/>
          <w:sz w:val="32"/>
          <w:szCs w:val="32"/>
          <w:rtl/>
          <w:lang w:eastAsia="ar"/>
        </w:rPr>
        <w:t xml:space="preserve">الاستثمار في صناديق الملكية الخاصة ورأس المال الجريء، وبالتالي تمويل نمو قطاع المنشآت الصغيرة والمتوسطة في المملكة من خلال هذه الصناديق. </w:t>
      </w:r>
      <w:r w:rsidR="0054401B">
        <w:rPr>
          <w:rFonts w:ascii="Sakkal Majalla" w:eastAsia="Calibri" w:hAnsi="Sakkal Majalla" w:cs="Sakkal Majalla" w:hint="cs"/>
          <w:color w:val="000000"/>
          <w:sz w:val="32"/>
          <w:szCs w:val="32"/>
          <w:rtl/>
          <w:lang w:eastAsia="ar"/>
        </w:rPr>
        <w:t>وكانت</w:t>
      </w:r>
      <w:r w:rsidR="0054401B" w:rsidRPr="0071190D">
        <w:rPr>
          <w:rFonts w:ascii="Sakkal Majalla" w:eastAsia="Calibri" w:hAnsi="Sakkal Majalla" w:cs="Sakkal Majalla"/>
          <w:color w:val="000000"/>
          <w:sz w:val="32"/>
          <w:szCs w:val="32"/>
          <w:rtl/>
          <w:lang w:eastAsia="ar"/>
        </w:rPr>
        <w:t xml:space="preserve"> </w:t>
      </w:r>
      <w:r w:rsidRPr="0071190D">
        <w:rPr>
          <w:rFonts w:ascii="Sakkal Majalla" w:eastAsia="Calibri" w:hAnsi="Sakkal Majalla" w:cs="Sakkal Majalla"/>
          <w:color w:val="000000"/>
          <w:sz w:val="32"/>
          <w:szCs w:val="32"/>
          <w:rtl/>
          <w:lang w:eastAsia="ar"/>
        </w:rPr>
        <w:t>ال</w:t>
      </w:r>
      <w:del w:id="6" w:author="Khalid Al Furaih" w:date="2019-12-25T14:39:00Z">
        <w:r w:rsidRPr="0071190D" w:rsidDel="0097352C">
          <w:rPr>
            <w:rFonts w:ascii="Sakkal Majalla" w:eastAsia="Calibri" w:hAnsi="Sakkal Majalla" w:cs="Sakkal Majalla"/>
            <w:color w:val="000000"/>
            <w:sz w:val="32"/>
            <w:szCs w:val="32"/>
            <w:rtl/>
            <w:lang w:eastAsia="ar"/>
          </w:rPr>
          <w:delText>شركة</w:delText>
        </w:r>
      </w:del>
      <w:ins w:id="7" w:author="Khalid Al Furaih" w:date="2019-12-25T14:39:00Z">
        <w:r w:rsidR="0097352C">
          <w:rPr>
            <w:rFonts w:ascii="Sakkal Majalla" w:eastAsia="Calibri" w:hAnsi="Sakkal Majalla" w:cs="Sakkal Majalla"/>
            <w:color w:val="000000"/>
            <w:sz w:val="32"/>
            <w:szCs w:val="32"/>
            <w:rtl/>
            <w:lang w:eastAsia="ar"/>
          </w:rPr>
          <w:t>شـركة</w:t>
        </w:r>
      </w:ins>
      <w:r w:rsidR="0054401B">
        <w:rPr>
          <w:rFonts w:ascii="Sakkal Majalla" w:eastAsia="Calibri" w:hAnsi="Sakkal Majalla" w:cs="Sakkal Majalla" w:hint="cs"/>
          <w:color w:val="000000"/>
          <w:sz w:val="32"/>
          <w:szCs w:val="32"/>
          <w:rtl/>
          <w:lang w:eastAsia="ar"/>
        </w:rPr>
        <w:t xml:space="preserve"> قد أطلقت</w:t>
      </w:r>
      <w:r w:rsidRPr="0071190D">
        <w:rPr>
          <w:rFonts w:ascii="Sakkal Majalla" w:eastAsia="Calibri" w:hAnsi="Sakkal Majalla" w:cs="Sakkal Majalla"/>
          <w:color w:val="000000"/>
          <w:sz w:val="32"/>
          <w:szCs w:val="32"/>
          <w:rtl/>
          <w:lang w:eastAsia="ar"/>
        </w:rPr>
        <w:t xml:space="preserve"> </w:t>
      </w:r>
      <w:r w:rsidR="0054401B">
        <w:rPr>
          <w:rFonts w:ascii="Sakkal Majalla" w:eastAsia="Calibri" w:hAnsi="Sakkal Majalla" w:cs="Sakkal Majalla" w:hint="cs"/>
          <w:color w:val="000000"/>
          <w:sz w:val="32"/>
          <w:szCs w:val="32"/>
          <w:rtl/>
          <w:lang w:eastAsia="ar"/>
        </w:rPr>
        <w:t>إثر</w:t>
      </w:r>
      <w:r w:rsidRPr="0071190D">
        <w:rPr>
          <w:rFonts w:ascii="Sakkal Majalla" w:eastAsia="Calibri" w:hAnsi="Sakkal Majalla" w:cs="Sakkal Majalla"/>
          <w:color w:val="000000"/>
          <w:sz w:val="32"/>
          <w:szCs w:val="32"/>
          <w:rtl/>
          <w:lang w:eastAsia="ar"/>
        </w:rPr>
        <w:t xml:space="preserve"> قرار التأسيس </w:t>
      </w:r>
      <w:r w:rsidR="0054401B">
        <w:rPr>
          <w:rFonts w:ascii="Sakkal Majalla" w:eastAsia="Calibri" w:hAnsi="Sakkal Majalla" w:cs="Sakkal Majalla" w:hint="cs"/>
          <w:color w:val="000000"/>
          <w:sz w:val="32"/>
          <w:szCs w:val="32"/>
          <w:rtl/>
          <w:lang w:eastAsia="ar"/>
        </w:rPr>
        <w:t>الصادر عن</w:t>
      </w:r>
      <w:r w:rsidRPr="0071190D">
        <w:rPr>
          <w:rFonts w:ascii="Sakkal Majalla" w:eastAsia="Calibri" w:hAnsi="Sakkal Majalla" w:cs="Sakkal Majalla"/>
          <w:color w:val="000000"/>
          <w:sz w:val="32"/>
          <w:szCs w:val="32"/>
          <w:rtl/>
          <w:lang w:eastAsia="ar"/>
        </w:rPr>
        <w:t xml:space="preserve"> مجلس الوزراء في عام 2017</w:t>
      </w:r>
      <w:r w:rsidR="0054401B">
        <w:rPr>
          <w:rFonts w:ascii="Sakkal Majalla" w:eastAsia="Calibri" w:hAnsi="Sakkal Majalla" w:cs="Sakkal Majalla" w:hint="cs"/>
          <w:color w:val="000000"/>
          <w:sz w:val="32"/>
          <w:szCs w:val="32"/>
          <w:rtl/>
          <w:lang w:eastAsia="ar"/>
        </w:rPr>
        <w:t>.</w:t>
      </w:r>
    </w:p>
    <w:p w14:paraId="1D00D9AB" w14:textId="77777777" w:rsidR="0054401B" w:rsidRDefault="0054401B" w:rsidP="00941D85">
      <w:pPr>
        <w:autoSpaceDE w:val="0"/>
        <w:autoSpaceDN w:val="0"/>
        <w:bidi/>
        <w:adjustRightInd w:val="0"/>
        <w:spacing w:line="276" w:lineRule="auto"/>
        <w:ind w:right="-380"/>
        <w:jc w:val="center"/>
        <w:rPr>
          <w:rFonts w:ascii="Sakkal Majalla" w:eastAsia="Calibri" w:hAnsi="Sakkal Majalla" w:cs="Sakkal Majalla"/>
          <w:color w:val="000000"/>
          <w:sz w:val="32"/>
          <w:szCs w:val="32"/>
          <w:rtl/>
          <w:lang w:eastAsia="ar"/>
        </w:rPr>
      </w:pPr>
    </w:p>
    <w:p w14:paraId="57AECE53" w14:textId="6B05CCFC" w:rsidR="00FF6CED" w:rsidRDefault="009A674B" w:rsidP="00342B08">
      <w:pPr>
        <w:autoSpaceDE w:val="0"/>
        <w:autoSpaceDN w:val="0"/>
        <w:bidi/>
        <w:adjustRightInd w:val="0"/>
        <w:spacing w:line="276" w:lineRule="auto"/>
        <w:ind w:right="-380"/>
        <w:jc w:val="both"/>
        <w:rPr>
          <w:rFonts w:ascii="Sakkal Majalla" w:eastAsia="Calibri" w:hAnsi="Sakkal Majalla" w:cs="Sakkal Majalla"/>
          <w:color w:val="000000"/>
          <w:sz w:val="32"/>
          <w:szCs w:val="32"/>
          <w:lang w:eastAsia="ar"/>
        </w:rPr>
      </w:pPr>
      <w:r w:rsidRPr="0071190D">
        <w:rPr>
          <w:rFonts w:ascii="Sakkal Majalla" w:eastAsia="Calibri" w:hAnsi="Sakkal Majalla" w:cs="Sakkal Majalla"/>
          <w:color w:val="000000"/>
          <w:sz w:val="32"/>
          <w:szCs w:val="32"/>
          <w:rtl/>
          <w:lang w:eastAsia="ar"/>
        </w:rPr>
        <w:t>تأسست</w:t>
      </w:r>
      <w:r w:rsidR="0054401B">
        <w:rPr>
          <w:rFonts w:ascii="Sakkal Majalla" w:eastAsia="Calibri" w:hAnsi="Sakkal Majalla" w:cs="Sakkal Majalla" w:hint="cs"/>
          <w:color w:val="000000"/>
          <w:sz w:val="32"/>
          <w:szCs w:val="32"/>
          <w:rtl/>
          <w:lang w:eastAsia="ar"/>
        </w:rPr>
        <w:t xml:space="preserve"> </w:t>
      </w:r>
      <w:r w:rsidR="00D63CE6" w:rsidRPr="00372476">
        <w:rPr>
          <w:rFonts w:ascii="Sakkal Majalla" w:eastAsia="Calibri" w:hAnsi="Sakkal Majalla" w:cs="Sakkal Majalla"/>
          <w:color w:val="000000"/>
          <w:sz w:val="32"/>
          <w:szCs w:val="32"/>
          <w:rtl/>
          <w:lang w:eastAsia="ar"/>
        </w:rPr>
        <w:t>«</w:t>
      </w:r>
      <w:r w:rsidR="00513E45" w:rsidRPr="00372476">
        <w:rPr>
          <w:rFonts w:ascii="Sakkal Majalla" w:eastAsia="Calibri" w:hAnsi="Sakkal Majalla" w:cs="Sakkal Majalla" w:hint="cs"/>
          <w:color w:val="000000"/>
          <w:sz w:val="32"/>
          <w:szCs w:val="32"/>
          <w:rtl/>
          <w:lang w:eastAsia="ar"/>
        </w:rPr>
        <w:t xml:space="preserve">جدا» </w:t>
      </w:r>
      <w:r w:rsidR="00513E45" w:rsidRPr="00EF4554">
        <w:rPr>
          <w:rFonts w:ascii="Sakkal Majalla" w:eastAsia="Calibri" w:hAnsi="Sakkal Majalla" w:cs="Sakkal Majalla" w:hint="eastAsia"/>
          <w:color w:val="000000"/>
          <w:sz w:val="32"/>
          <w:szCs w:val="32"/>
          <w:rtl/>
          <w:lang w:eastAsia="ar"/>
        </w:rPr>
        <w:t>برأسمال</w:t>
      </w:r>
      <w:r w:rsidRPr="0071190D">
        <w:rPr>
          <w:rFonts w:ascii="Sakkal Majalla" w:eastAsia="Calibri" w:hAnsi="Sakkal Majalla" w:cs="Sakkal Majalla"/>
          <w:color w:val="000000"/>
          <w:sz w:val="32"/>
          <w:szCs w:val="32"/>
          <w:rtl/>
          <w:lang w:eastAsia="ar"/>
        </w:rPr>
        <w:t xml:space="preserve"> استثماري بلغ 4 مليارات ريال سعودي، أي حوالي 1.07 مليار دولار أمريكي. ويعد إنشاء </w:t>
      </w:r>
      <w:r w:rsidR="00622244" w:rsidRPr="00372476">
        <w:rPr>
          <w:rFonts w:ascii="Sakkal Majalla" w:eastAsia="Calibri" w:hAnsi="Sakkal Majalla" w:cs="Sakkal Majalla"/>
          <w:color w:val="000000"/>
          <w:sz w:val="32"/>
          <w:szCs w:val="32"/>
          <w:rtl/>
          <w:lang w:eastAsia="ar"/>
        </w:rPr>
        <w:t xml:space="preserve">«جدا» </w:t>
      </w:r>
      <w:r w:rsidRPr="0071190D">
        <w:rPr>
          <w:rFonts w:ascii="Sakkal Majalla" w:eastAsia="Calibri" w:hAnsi="Sakkal Majalla" w:cs="Sakkal Majalla"/>
          <w:color w:val="000000"/>
          <w:sz w:val="32"/>
          <w:szCs w:val="32"/>
          <w:rtl/>
          <w:lang w:eastAsia="ar"/>
        </w:rPr>
        <w:t>جزءًا</w:t>
      </w:r>
      <w:r w:rsidR="00513E45">
        <w:rPr>
          <w:rFonts w:ascii="Sakkal Majalla" w:eastAsia="Calibri" w:hAnsi="Sakkal Majalla" w:cs="Sakkal Majalla" w:hint="cs"/>
          <w:color w:val="000000"/>
          <w:sz w:val="32"/>
          <w:szCs w:val="32"/>
          <w:rtl/>
          <w:lang w:eastAsia="ar"/>
        </w:rPr>
        <w:t xml:space="preserve"> مهمًا</w:t>
      </w:r>
      <w:r w:rsidRPr="0071190D">
        <w:rPr>
          <w:rFonts w:ascii="Sakkal Majalla" w:eastAsia="Calibri" w:hAnsi="Sakkal Majalla" w:cs="Sakkal Majalla"/>
          <w:color w:val="000000"/>
          <w:sz w:val="32"/>
          <w:szCs w:val="32"/>
          <w:rtl/>
          <w:lang w:eastAsia="ar"/>
        </w:rPr>
        <w:t xml:space="preserve"> من رؤية المملكة 2030 </w:t>
      </w:r>
      <w:r w:rsidR="0054401B">
        <w:rPr>
          <w:rFonts w:ascii="Sakkal Majalla" w:eastAsia="Calibri" w:hAnsi="Sakkal Majalla" w:cs="Sakkal Majalla" w:hint="cs"/>
          <w:color w:val="000000"/>
          <w:sz w:val="32"/>
          <w:szCs w:val="32"/>
          <w:rtl/>
          <w:lang w:eastAsia="ar"/>
        </w:rPr>
        <w:t xml:space="preserve">؛ وهي رؤية </w:t>
      </w:r>
      <w:r w:rsidR="0054401B" w:rsidRPr="0051755E">
        <w:rPr>
          <w:rFonts w:ascii="Sakkal Majalla" w:eastAsia="Calibri" w:hAnsi="Sakkal Majalla" w:cs="Sakkal Majalla"/>
          <w:color w:val="000000"/>
          <w:sz w:val="32"/>
          <w:szCs w:val="32"/>
          <w:rtl/>
          <w:lang w:eastAsia="ar"/>
        </w:rPr>
        <w:t>تمثل الخطة الحكومية الشاملة لتحفيز النمو الاقتصادي</w:t>
      </w:r>
      <w:r w:rsidRPr="0071190D">
        <w:rPr>
          <w:rFonts w:ascii="Sakkal Majalla" w:eastAsia="Calibri" w:hAnsi="Sakkal Majalla" w:cs="Sakkal Majalla"/>
          <w:color w:val="000000"/>
          <w:sz w:val="32"/>
          <w:szCs w:val="32"/>
          <w:rtl/>
          <w:lang w:eastAsia="ar"/>
        </w:rPr>
        <w:t xml:space="preserve">. </w:t>
      </w:r>
    </w:p>
    <w:p w14:paraId="352C8FCF" w14:textId="77777777" w:rsidR="00342B08" w:rsidRDefault="00342B08" w:rsidP="00342B08">
      <w:pPr>
        <w:autoSpaceDE w:val="0"/>
        <w:autoSpaceDN w:val="0"/>
        <w:bidi/>
        <w:adjustRightInd w:val="0"/>
        <w:spacing w:line="276" w:lineRule="auto"/>
        <w:ind w:right="-380"/>
        <w:jc w:val="both"/>
        <w:rPr>
          <w:rFonts w:ascii="Sakkal Majalla" w:eastAsia="Calibri" w:hAnsi="Sakkal Majalla" w:cs="Sakkal Majalla"/>
          <w:color w:val="000000"/>
          <w:sz w:val="32"/>
          <w:szCs w:val="32"/>
          <w:lang w:eastAsia="ar"/>
        </w:rPr>
      </w:pPr>
    </w:p>
    <w:p w14:paraId="13194802" w14:textId="0DCBE849" w:rsidR="009A674B" w:rsidRPr="0071190D" w:rsidRDefault="00FF6CED" w:rsidP="00941D85">
      <w:pPr>
        <w:autoSpaceDE w:val="0"/>
        <w:autoSpaceDN w:val="0"/>
        <w:bidi/>
        <w:adjustRightInd w:val="0"/>
        <w:spacing w:line="276" w:lineRule="auto"/>
        <w:ind w:right="-380"/>
        <w:jc w:val="both"/>
        <w:rPr>
          <w:rFonts w:ascii="Sakkal Majalla" w:hAnsi="Sakkal Majalla" w:cs="Sakkal Majalla"/>
          <w:color w:val="000000"/>
          <w:sz w:val="32"/>
          <w:szCs w:val="32"/>
        </w:rPr>
      </w:pPr>
      <w:r>
        <w:rPr>
          <w:rFonts w:ascii="Sakkal Majalla" w:eastAsia="Calibri" w:hAnsi="Sakkal Majalla" w:cs="Sakkal Majalla" w:hint="cs"/>
          <w:color w:val="000000"/>
          <w:sz w:val="32"/>
          <w:szCs w:val="32"/>
          <w:rtl/>
          <w:lang w:eastAsia="ar"/>
        </w:rPr>
        <w:t>تستثمر</w:t>
      </w:r>
      <w:r w:rsidR="00072B44" w:rsidRPr="0051755E">
        <w:rPr>
          <w:rFonts w:ascii="Sakkal Majalla" w:eastAsia="Calibri" w:hAnsi="Sakkal Majalla" w:cs="Sakkal Majalla"/>
          <w:color w:val="000000"/>
          <w:sz w:val="32"/>
          <w:szCs w:val="32"/>
          <w:rtl/>
          <w:lang w:eastAsia="ar"/>
        </w:rPr>
        <w:t xml:space="preserve"> </w:t>
      </w:r>
      <w:r w:rsidR="00622244" w:rsidRPr="00372476">
        <w:rPr>
          <w:rFonts w:ascii="Sakkal Majalla" w:eastAsia="Calibri" w:hAnsi="Sakkal Majalla" w:cs="Sakkal Majalla"/>
          <w:color w:val="000000"/>
          <w:sz w:val="32"/>
          <w:szCs w:val="32"/>
          <w:rtl/>
          <w:lang w:eastAsia="ar"/>
        </w:rPr>
        <w:t>«</w:t>
      </w:r>
      <w:r w:rsidR="00BA405E" w:rsidRPr="00372476">
        <w:rPr>
          <w:rFonts w:ascii="Sakkal Majalla" w:eastAsia="Calibri" w:hAnsi="Sakkal Majalla" w:cs="Sakkal Majalla" w:hint="cs"/>
          <w:color w:val="000000"/>
          <w:sz w:val="32"/>
          <w:szCs w:val="32"/>
          <w:rtl/>
          <w:lang w:eastAsia="ar"/>
        </w:rPr>
        <w:t xml:space="preserve">جدا» </w:t>
      </w:r>
      <w:r w:rsidR="00BA405E" w:rsidRPr="00372476">
        <w:rPr>
          <w:rFonts w:ascii="Sakkal Majalla" w:eastAsia="Calibri" w:hAnsi="Sakkal Majalla" w:cs="Sakkal Majalla" w:hint="eastAsia"/>
          <w:color w:val="000000"/>
          <w:sz w:val="32"/>
          <w:szCs w:val="32"/>
          <w:rtl/>
          <w:lang w:eastAsia="ar"/>
        </w:rPr>
        <w:t>في</w:t>
      </w:r>
      <w:r w:rsidR="009A674B" w:rsidRPr="0071190D">
        <w:rPr>
          <w:rFonts w:ascii="Sakkal Majalla" w:eastAsia="Calibri" w:hAnsi="Sakkal Majalla" w:cs="Sakkal Majalla"/>
          <w:color w:val="000000"/>
          <w:sz w:val="32"/>
          <w:szCs w:val="32"/>
          <w:rtl/>
          <w:lang w:eastAsia="ar"/>
        </w:rPr>
        <w:t xml:space="preserve"> صناديق رأس المال الجريء والملكية الخاصة،</w:t>
      </w:r>
      <w:r w:rsidR="00BE2628">
        <w:rPr>
          <w:rFonts w:ascii="Sakkal Majalla" w:eastAsia="Calibri" w:hAnsi="Sakkal Majalla" w:cs="Sakkal Majalla" w:hint="cs"/>
          <w:color w:val="000000"/>
          <w:sz w:val="32"/>
          <w:szCs w:val="32"/>
          <w:rtl/>
          <w:lang w:eastAsia="ar"/>
        </w:rPr>
        <w:t xml:space="preserve"> </w:t>
      </w:r>
      <w:r>
        <w:rPr>
          <w:rFonts w:ascii="Sakkal Majalla" w:eastAsia="Calibri" w:hAnsi="Sakkal Majalla" w:cs="Sakkal Majalla" w:hint="cs"/>
          <w:color w:val="000000"/>
          <w:sz w:val="32"/>
          <w:szCs w:val="32"/>
          <w:rtl/>
          <w:lang w:eastAsia="ar"/>
        </w:rPr>
        <w:t>وتلتزم</w:t>
      </w:r>
      <w:r w:rsidR="00BE2628">
        <w:rPr>
          <w:rFonts w:ascii="Sakkal Majalla" w:eastAsia="Calibri" w:hAnsi="Sakkal Majalla" w:cs="Sakkal Majalla" w:hint="cs"/>
          <w:color w:val="000000"/>
          <w:sz w:val="32"/>
          <w:szCs w:val="32"/>
          <w:rtl/>
          <w:lang w:eastAsia="ar"/>
        </w:rPr>
        <w:t xml:space="preserve"> </w:t>
      </w:r>
      <w:r>
        <w:rPr>
          <w:rFonts w:ascii="Sakkal Majalla" w:eastAsia="Calibri" w:hAnsi="Sakkal Majalla" w:cs="Sakkal Majalla" w:hint="cs"/>
          <w:color w:val="000000"/>
          <w:sz w:val="32"/>
          <w:szCs w:val="32"/>
          <w:rtl/>
          <w:lang w:eastAsia="ar"/>
        </w:rPr>
        <w:t>ب</w:t>
      </w:r>
      <w:r w:rsidR="009A674B" w:rsidRPr="0071190D">
        <w:rPr>
          <w:rFonts w:ascii="Sakkal Majalla" w:eastAsia="Calibri" w:hAnsi="Sakkal Majalla" w:cs="Sakkal Majalla"/>
          <w:color w:val="000000"/>
          <w:sz w:val="32"/>
          <w:szCs w:val="32"/>
          <w:rtl/>
          <w:lang w:eastAsia="ar"/>
        </w:rPr>
        <w:t>معايير</w:t>
      </w:r>
      <w:r w:rsidR="00513E45">
        <w:rPr>
          <w:rFonts w:ascii="Sakkal Majalla" w:eastAsia="Calibri" w:hAnsi="Sakkal Majalla" w:cs="Sakkal Majalla" w:hint="cs"/>
          <w:color w:val="000000"/>
          <w:sz w:val="32"/>
          <w:szCs w:val="32"/>
          <w:rtl/>
          <w:lang w:eastAsia="ar"/>
        </w:rPr>
        <w:t xml:space="preserve"> محددة</w:t>
      </w:r>
      <w:r w:rsidR="009A674B" w:rsidRPr="0071190D">
        <w:rPr>
          <w:rFonts w:ascii="Sakkal Majalla" w:eastAsia="Calibri" w:hAnsi="Sakkal Majalla" w:cs="Sakkal Majalla"/>
          <w:color w:val="000000"/>
          <w:sz w:val="32"/>
          <w:szCs w:val="32"/>
          <w:rtl/>
          <w:lang w:eastAsia="ar"/>
        </w:rPr>
        <w:t xml:space="preserve"> </w:t>
      </w:r>
      <w:r w:rsidR="00BE2628">
        <w:rPr>
          <w:rFonts w:ascii="Sakkal Majalla" w:eastAsia="Calibri" w:hAnsi="Sakkal Majalla" w:cs="Sakkal Majalla" w:hint="cs"/>
          <w:color w:val="000000"/>
          <w:sz w:val="32"/>
          <w:szCs w:val="32"/>
          <w:rtl/>
          <w:lang w:eastAsia="ar"/>
        </w:rPr>
        <w:t>فيما يخص</w:t>
      </w:r>
      <w:r w:rsidR="00072B44">
        <w:rPr>
          <w:rFonts w:ascii="Sakkal Majalla" w:eastAsia="Calibri" w:hAnsi="Sakkal Majalla" w:cs="Sakkal Majalla" w:hint="cs"/>
          <w:color w:val="000000"/>
          <w:sz w:val="32"/>
          <w:szCs w:val="32"/>
          <w:rtl/>
          <w:lang w:eastAsia="ar"/>
        </w:rPr>
        <w:t xml:space="preserve"> </w:t>
      </w:r>
      <w:r w:rsidR="00BE2628">
        <w:rPr>
          <w:rFonts w:ascii="Sakkal Majalla" w:eastAsia="Calibri" w:hAnsi="Sakkal Majalla" w:cs="Sakkal Majalla" w:hint="cs"/>
          <w:color w:val="000000"/>
          <w:sz w:val="32"/>
          <w:szCs w:val="32"/>
          <w:rtl/>
          <w:lang w:eastAsia="ar"/>
        </w:rPr>
        <w:t>ا</w:t>
      </w:r>
      <w:r w:rsidR="009A674B" w:rsidRPr="0071190D">
        <w:rPr>
          <w:rFonts w:ascii="Sakkal Majalla" w:eastAsia="Calibri" w:hAnsi="Sakkal Majalla" w:cs="Sakkal Majalla"/>
          <w:color w:val="000000"/>
          <w:sz w:val="32"/>
          <w:szCs w:val="32"/>
          <w:rtl/>
          <w:lang w:eastAsia="ar"/>
        </w:rPr>
        <w:t xml:space="preserve">لحوكمة والشفافية، </w:t>
      </w:r>
      <w:r w:rsidR="00BE2628">
        <w:rPr>
          <w:rFonts w:ascii="Sakkal Majalla" w:eastAsia="Calibri" w:hAnsi="Sakkal Majalla" w:cs="Sakkal Majalla" w:hint="cs"/>
          <w:color w:val="000000"/>
          <w:sz w:val="32"/>
          <w:szCs w:val="32"/>
          <w:rtl/>
          <w:lang w:eastAsia="ar"/>
        </w:rPr>
        <w:t xml:space="preserve">وذلك </w:t>
      </w:r>
      <w:r w:rsidR="009A674B" w:rsidRPr="0071190D">
        <w:rPr>
          <w:rFonts w:ascii="Sakkal Majalla" w:eastAsia="Calibri" w:hAnsi="Sakkal Majalla" w:cs="Sakkal Majalla"/>
          <w:color w:val="000000"/>
          <w:sz w:val="32"/>
          <w:szCs w:val="32"/>
          <w:rtl/>
          <w:lang w:eastAsia="ar"/>
        </w:rPr>
        <w:t xml:space="preserve">في ظل مبادئ واضحة ترتبط </w:t>
      </w:r>
      <w:r w:rsidR="00BE2628">
        <w:rPr>
          <w:rFonts w:ascii="Sakkal Majalla" w:eastAsia="Calibri" w:hAnsi="Sakkal Majalla" w:cs="Sakkal Majalla" w:hint="cs"/>
          <w:color w:val="000000"/>
          <w:sz w:val="32"/>
          <w:szCs w:val="32"/>
          <w:rtl/>
          <w:lang w:eastAsia="ar"/>
        </w:rPr>
        <w:t xml:space="preserve">ارتباطًا وثيقًا </w:t>
      </w:r>
      <w:r w:rsidR="009A674B" w:rsidRPr="0071190D">
        <w:rPr>
          <w:rFonts w:ascii="Sakkal Majalla" w:eastAsia="Calibri" w:hAnsi="Sakkal Majalla" w:cs="Sakkal Majalla"/>
          <w:color w:val="000000"/>
          <w:sz w:val="32"/>
          <w:szCs w:val="32"/>
          <w:rtl/>
          <w:lang w:eastAsia="ar"/>
        </w:rPr>
        <w:t>بتحقيق العائد على الاستثمار</w:t>
      </w:r>
      <w:r w:rsidR="00072B44">
        <w:rPr>
          <w:rFonts w:ascii="Sakkal Majalla" w:eastAsia="Calibri" w:hAnsi="Sakkal Majalla" w:cs="Sakkal Majalla" w:hint="cs"/>
          <w:color w:val="000000"/>
          <w:sz w:val="32"/>
          <w:szCs w:val="32"/>
          <w:rtl/>
          <w:lang w:eastAsia="ar"/>
        </w:rPr>
        <w:t>، و</w:t>
      </w:r>
      <w:r w:rsidR="00622244">
        <w:rPr>
          <w:rFonts w:ascii="Sakkal Majalla" w:eastAsia="Calibri" w:hAnsi="Sakkal Majalla" w:cs="Sakkal Majalla" w:hint="cs"/>
          <w:color w:val="000000"/>
          <w:sz w:val="32"/>
          <w:szCs w:val="32"/>
          <w:rtl/>
          <w:lang w:eastAsia="ar"/>
        </w:rPr>
        <w:t>بما ي</w:t>
      </w:r>
      <w:r w:rsidR="00BE2628">
        <w:rPr>
          <w:rFonts w:ascii="Sakkal Majalla" w:eastAsia="Calibri" w:hAnsi="Sakkal Majalla" w:cs="Sakkal Majalla" w:hint="cs"/>
          <w:color w:val="000000"/>
          <w:sz w:val="32"/>
          <w:szCs w:val="32"/>
          <w:rtl/>
          <w:lang w:eastAsia="ar"/>
        </w:rPr>
        <w:t>تّسق</w:t>
      </w:r>
      <w:r w:rsidR="009A674B" w:rsidRPr="0071190D">
        <w:rPr>
          <w:rFonts w:ascii="Sakkal Majalla" w:eastAsia="Calibri" w:hAnsi="Sakkal Majalla" w:cs="Sakkal Majalla"/>
          <w:color w:val="000000"/>
          <w:sz w:val="32"/>
          <w:szCs w:val="32"/>
          <w:rtl/>
          <w:lang w:eastAsia="ar"/>
        </w:rPr>
        <w:t xml:space="preserve"> مع الممارسات </w:t>
      </w:r>
      <w:r w:rsidR="00513E45">
        <w:rPr>
          <w:rFonts w:ascii="Sakkal Majalla" w:eastAsia="Calibri" w:hAnsi="Sakkal Majalla" w:cs="Sakkal Majalla" w:hint="cs"/>
          <w:color w:val="000000"/>
          <w:sz w:val="32"/>
          <w:szCs w:val="32"/>
          <w:rtl/>
          <w:lang w:eastAsia="ar"/>
        </w:rPr>
        <w:t xml:space="preserve">العالمية </w:t>
      </w:r>
      <w:r w:rsidR="00BE2628">
        <w:rPr>
          <w:rFonts w:ascii="Sakkal Majalla" w:eastAsia="Calibri" w:hAnsi="Sakkal Majalla" w:cs="Sakkal Majalla" w:hint="cs"/>
          <w:color w:val="000000"/>
          <w:sz w:val="32"/>
          <w:szCs w:val="32"/>
          <w:rtl/>
          <w:lang w:eastAsia="ar"/>
        </w:rPr>
        <w:t xml:space="preserve">في </w:t>
      </w:r>
      <w:r>
        <w:rPr>
          <w:rFonts w:ascii="Sakkal Majalla" w:eastAsia="Calibri" w:hAnsi="Sakkal Majalla" w:cs="Sakkal Majalla" w:hint="cs"/>
          <w:color w:val="000000"/>
          <w:sz w:val="32"/>
          <w:szCs w:val="32"/>
          <w:rtl/>
          <w:lang w:eastAsia="ar"/>
        </w:rPr>
        <w:t>قطاع ال</w:t>
      </w:r>
      <w:r w:rsidR="00BA405E">
        <w:rPr>
          <w:rFonts w:ascii="Sakkal Majalla" w:eastAsia="Calibri" w:hAnsi="Sakkal Majalla" w:cs="Sakkal Majalla" w:hint="cs"/>
          <w:color w:val="000000"/>
          <w:sz w:val="32"/>
          <w:szCs w:val="32"/>
          <w:rtl/>
          <w:lang w:eastAsia="ar"/>
        </w:rPr>
        <w:t>ا</w:t>
      </w:r>
      <w:r>
        <w:rPr>
          <w:rFonts w:ascii="Sakkal Majalla" w:eastAsia="Calibri" w:hAnsi="Sakkal Majalla" w:cs="Sakkal Majalla" w:hint="cs"/>
          <w:color w:val="000000"/>
          <w:sz w:val="32"/>
          <w:szCs w:val="32"/>
          <w:rtl/>
          <w:lang w:eastAsia="ar"/>
        </w:rPr>
        <w:t>ستثمار في الصناديق</w:t>
      </w:r>
      <w:r w:rsidR="009A674B" w:rsidRPr="0071190D">
        <w:rPr>
          <w:rFonts w:ascii="Sakkal Majalla" w:eastAsia="Calibri" w:hAnsi="Sakkal Majalla" w:cs="Sakkal Majalla"/>
          <w:color w:val="000000"/>
          <w:sz w:val="32"/>
          <w:szCs w:val="32"/>
          <w:rtl/>
          <w:lang w:eastAsia="ar"/>
        </w:rPr>
        <w:t xml:space="preserve">. </w:t>
      </w:r>
      <w:r>
        <w:rPr>
          <w:rFonts w:ascii="Sakkal Majalla" w:eastAsia="Calibri" w:hAnsi="Sakkal Majalla" w:cs="Sakkal Majalla" w:hint="cs"/>
          <w:color w:val="000000"/>
          <w:sz w:val="32"/>
          <w:szCs w:val="32"/>
          <w:rtl/>
          <w:lang w:eastAsia="ar"/>
        </w:rPr>
        <w:t xml:space="preserve">وتتسم قرارات </w:t>
      </w:r>
      <w:r w:rsidR="00622244" w:rsidRPr="00372476">
        <w:rPr>
          <w:rFonts w:ascii="Sakkal Majalla" w:eastAsia="Calibri" w:hAnsi="Sakkal Majalla" w:cs="Sakkal Majalla"/>
          <w:color w:val="000000"/>
          <w:sz w:val="32"/>
          <w:szCs w:val="32"/>
          <w:rtl/>
          <w:lang w:eastAsia="ar"/>
        </w:rPr>
        <w:t>«</w:t>
      </w:r>
      <w:r w:rsidR="00513E45" w:rsidRPr="00372476">
        <w:rPr>
          <w:rFonts w:ascii="Sakkal Majalla" w:eastAsia="Calibri" w:hAnsi="Sakkal Majalla" w:cs="Sakkal Majalla" w:hint="cs"/>
          <w:color w:val="000000"/>
          <w:sz w:val="32"/>
          <w:szCs w:val="32"/>
          <w:rtl/>
          <w:lang w:eastAsia="ar"/>
        </w:rPr>
        <w:t xml:space="preserve">جدا» </w:t>
      </w:r>
      <w:r>
        <w:rPr>
          <w:rFonts w:ascii="Sakkal Majalla" w:eastAsia="Calibri" w:hAnsi="Sakkal Majalla" w:cs="Sakkal Majalla" w:hint="cs"/>
          <w:color w:val="000000"/>
          <w:sz w:val="32"/>
          <w:szCs w:val="32"/>
          <w:rtl/>
          <w:lang w:eastAsia="ar"/>
        </w:rPr>
        <w:t>ال</w:t>
      </w:r>
      <w:r w:rsidR="00BA405E">
        <w:rPr>
          <w:rFonts w:ascii="Sakkal Majalla" w:eastAsia="Calibri" w:hAnsi="Sakkal Majalla" w:cs="Sakkal Majalla" w:hint="cs"/>
          <w:color w:val="000000"/>
          <w:sz w:val="32"/>
          <w:szCs w:val="32"/>
          <w:rtl/>
          <w:lang w:eastAsia="ar"/>
        </w:rPr>
        <w:t>ا</w:t>
      </w:r>
      <w:r>
        <w:rPr>
          <w:rFonts w:ascii="Sakkal Majalla" w:eastAsia="Calibri" w:hAnsi="Sakkal Majalla" w:cs="Sakkal Majalla" w:hint="cs"/>
          <w:color w:val="000000"/>
          <w:sz w:val="32"/>
          <w:szCs w:val="32"/>
          <w:rtl/>
          <w:lang w:eastAsia="ar"/>
        </w:rPr>
        <w:t>ستثمارية ب</w:t>
      </w:r>
      <w:r w:rsidR="00BE2628">
        <w:rPr>
          <w:rFonts w:ascii="Sakkal Majalla" w:eastAsia="Calibri" w:hAnsi="Sakkal Majalla" w:cs="Sakkal Majalla" w:hint="cs"/>
          <w:color w:val="000000"/>
          <w:sz w:val="32"/>
          <w:szCs w:val="32"/>
          <w:rtl/>
          <w:lang w:eastAsia="ar"/>
        </w:rPr>
        <w:t xml:space="preserve">التأنّي والانضباط </w:t>
      </w:r>
      <w:r w:rsidR="009A674B" w:rsidRPr="0071190D">
        <w:rPr>
          <w:rFonts w:ascii="Sakkal Majalla" w:eastAsia="Calibri" w:hAnsi="Sakkal Majalla" w:cs="Sakkal Majalla"/>
          <w:color w:val="000000"/>
          <w:sz w:val="32"/>
          <w:szCs w:val="32"/>
          <w:rtl/>
          <w:lang w:eastAsia="ar"/>
        </w:rPr>
        <w:t>من أجل تحقيق العائد على الاستثمار و</w:t>
      </w:r>
      <w:r w:rsidR="00072B44">
        <w:rPr>
          <w:rFonts w:ascii="Sakkal Majalla" w:eastAsia="Calibri" w:hAnsi="Sakkal Majalla" w:cs="Sakkal Majalla" w:hint="cs"/>
          <w:color w:val="000000"/>
          <w:sz w:val="32"/>
          <w:szCs w:val="32"/>
          <w:rtl/>
          <w:lang w:eastAsia="ar"/>
        </w:rPr>
        <w:t>ال</w:t>
      </w:r>
      <w:r w:rsidR="009A674B" w:rsidRPr="0071190D">
        <w:rPr>
          <w:rFonts w:ascii="Sakkal Majalla" w:eastAsia="Calibri" w:hAnsi="Sakkal Majalla" w:cs="Sakkal Majalla"/>
          <w:color w:val="000000"/>
          <w:sz w:val="32"/>
          <w:szCs w:val="32"/>
          <w:rtl/>
          <w:lang w:eastAsia="ar"/>
        </w:rPr>
        <w:t xml:space="preserve">نمو </w:t>
      </w:r>
      <w:r w:rsidR="00072B44">
        <w:rPr>
          <w:rFonts w:ascii="Sakkal Majalla" w:eastAsia="Calibri" w:hAnsi="Sakkal Majalla" w:cs="Sakkal Majalla" w:hint="cs"/>
          <w:color w:val="000000"/>
          <w:sz w:val="32"/>
          <w:szCs w:val="32"/>
          <w:rtl/>
          <w:lang w:eastAsia="ar"/>
        </w:rPr>
        <w:t xml:space="preserve">في </w:t>
      </w:r>
      <w:r w:rsidR="009A674B" w:rsidRPr="0071190D">
        <w:rPr>
          <w:rFonts w:ascii="Sakkal Majalla" w:eastAsia="Calibri" w:hAnsi="Sakkal Majalla" w:cs="Sakkal Majalla"/>
          <w:color w:val="000000"/>
          <w:sz w:val="32"/>
          <w:szCs w:val="32"/>
          <w:rtl/>
          <w:lang w:eastAsia="ar"/>
        </w:rPr>
        <w:t>المنشآت الصغيرة والمتوسطة التي تدعمها.</w:t>
      </w:r>
    </w:p>
    <w:p w14:paraId="4BEC2AD3" w14:textId="77777777" w:rsidR="009A674B" w:rsidRPr="0071190D" w:rsidRDefault="009A674B" w:rsidP="008014C5">
      <w:pPr>
        <w:autoSpaceDE w:val="0"/>
        <w:autoSpaceDN w:val="0"/>
        <w:bidi/>
        <w:adjustRightInd w:val="0"/>
        <w:spacing w:line="276" w:lineRule="auto"/>
        <w:ind w:right="-380"/>
        <w:jc w:val="both"/>
        <w:rPr>
          <w:rFonts w:ascii="Sakkal Majalla" w:hAnsi="Sakkal Majalla" w:cs="Sakkal Majalla"/>
          <w:color w:val="000000"/>
          <w:sz w:val="32"/>
          <w:szCs w:val="32"/>
        </w:rPr>
      </w:pPr>
    </w:p>
    <w:p w14:paraId="41F9ECEA" w14:textId="77777777" w:rsidR="001A597F" w:rsidRDefault="001A597F" w:rsidP="008014C5">
      <w:pPr>
        <w:autoSpaceDE w:val="0"/>
        <w:autoSpaceDN w:val="0"/>
        <w:bidi/>
        <w:adjustRightInd w:val="0"/>
        <w:spacing w:line="276" w:lineRule="auto"/>
        <w:ind w:right="-380"/>
        <w:jc w:val="both"/>
        <w:rPr>
          <w:rFonts w:ascii="Sakkal Majalla" w:eastAsia="Calibri" w:hAnsi="Sakkal Majalla" w:cs="Sakkal Majalla"/>
          <w:b/>
          <w:bCs/>
          <w:color w:val="000000"/>
          <w:sz w:val="32"/>
          <w:szCs w:val="32"/>
          <w:rtl/>
          <w:lang w:eastAsia="ar"/>
        </w:rPr>
      </w:pPr>
    </w:p>
    <w:p w14:paraId="2C02AF77" w14:textId="77777777" w:rsidR="001A597F" w:rsidRDefault="001A597F" w:rsidP="008014C5">
      <w:pPr>
        <w:autoSpaceDE w:val="0"/>
        <w:autoSpaceDN w:val="0"/>
        <w:bidi/>
        <w:adjustRightInd w:val="0"/>
        <w:spacing w:line="276" w:lineRule="auto"/>
        <w:ind w:right="-380"/>
        <w:jc w:val="both"/>
        <w:rPr>
          <w:rFonts w:ascii="Sakkal Majalla" w:eastAsia="Calibri" w:hAnsi="Sakkal Majalla" w:cs="Sakkal Majalla"/>
          <w:b/>
          <w:bCs/>
          <w:color w:val="000000"/>
          <w:sz w:val="32"/>
          <w:szCs w:val="32"/>
          <w:rtl/>
          <w:lang w:eastAsia="ar"/>
        </w:rPr>
      </w:pPr>
    </w:p>
    <w:p w14:paraId="7E1235A1" w14:textId="77777777" w:rsidR="001A597F" w:rsidRDefault="001A597F" w:rsidP="00AF5F38">
      <w:pPr>
        <w:autoSpaceDE w:val="0"/>
        <w:autoSpaceDN w:val="0"/>
        <w:bidi/>
        <w:adjustRightInd w:val="0"/>
        <w:spacing w:line="276" w:lineRule="auto"/>
        <w:ind w:right="-380"/>
        <w:jc w:val="both"/>
        <w:rPr>
          <w:rFonts w:ascii="Sakkal Majalla" w:eastAsia="Calibri" w:hAnsi="Sakkal Majalla" w:cs="Sakkal Majalla"/>
          <w:b/>
          <w:bCs/>
          <w:color w:val="000000"/>
          <w:sz w:val="32"/>
          <w:szCs w:val="32"/>
          <w:rtl/>
          <w:lang w:eastAsia="ar"/>
        </w:rPr>
      </w:pPr>
    </w:p>
    <w:p w14:paraId="3E33C009" w14:textId="77777777" w:rsidR="009A674B" w:rsidRDefault="009A674B" w:rsidP="00AF5F38">
      <w:pPr>
        <w:autoSpaceDE w:val="0"/>
        <w:autoSpaceDN w:val="0"/>
        <w:bidi/>
        <w:adjustRightInd w:val="0"/>
        <w:spacing w:line="276" w:lineRule="auto"/>
        <w:ind w:right="-380"/>
        <w:jc w:val="both"/>
        <w:rPr>
          <w:rFonts w:ascii="Sakkal Majalla" w:eastAsia="Calibri" w:hAnsi="Sakkal Majalla" w:cs="Sakkal Majalla"/>
          <w:b/>
          <w:bCs/>
          <w:color w:val="000000"/>
          <w:sz w:val="32"/>
          <w:szCs w:val="32"/>
          <w:rtl/>
          <w:lang w:eastAsia="ar"/>
        </w:rPr>
      </w:pPr>
      <w:bookmarkStart w:id="8" w:name="_GoBack"/>
      <w:r w:rsidRPr="0071190D">
        <w:rPr>
          <w:rFonts w:ascii="Sakkal Majalla" w:eastAsia="Calibri" w:hAnsi="Sakkal Majalla" w:cs="Sakkal Majalla"/>
          <w:b/>
          <w:bCs/>
          <w:color w:val="000000"/>
          <w:sz w:val="32"/>
          <w:szCs w:val="32"/>
          <w:rtl/>
          <w:lang w:eastAsia="ar"/>
        </w:rPr>
        <w:lastRenderedPageBreak/>
        <w:t>أعضاء مجلس الإدارة والرؤساء التنفيذيون</w:t>
      </w:r>
    </w:p>
    <w:bookmarkEnd w:id="8"/>
    <w:p w14:paraId="1BC0794B" w14:textId="77777777" w:rsidR="001A597F" w:rsidRDefault="001A597F" w:rsidP="00941D85">
      <w:pPr>
        <w:bidi/>
        <w:spacing w:line="276" w:lineRule="auto"/>
        <w:rPr>
          <w:rFonts w:ascii="Sakkal Majalla" w:eastAsia="Calibri" w:hAnsi="Sakkal Majalla" w:cs="Sakkal Majalla"/>
          <w:color w:val="000000"/>
          <w:sz w:val="32"/>
          <w:szCs w:val="32"/>
          <w:rtl/>
          <w:lang w:eastAsia="ar"/>
        </w:rPr>
      </w:pPr>
    </w:p>
    <w:p w14:paraId="6C3C4A56" w14:textId="132DE613" w:rsidR="005F5244" w:rsidRPr="005F5244" w:rsidRDefault="009A674B" w:rsidP="008014C5">
      <w:pPr>
        <w:bidi/>
        <w:spacing w:line="276" w:lineRule="auto"/>
        <w:rPr>
          <w:rFonts w:ascii="Sakkal Majalla" w:eastAsia="Calibri" w:hAnsi="Sakkal Majalla" w:cs="Sakkal Majalla"/>
          <w:color w:val="000000"/>
          <w:sz w:val="32"/>
          <w:szCs w:val="32"/>
          <w:rtl/>
          <w:lang w:eastAsia="ar"/>
        </w:rPr>
      </w:pPr>
      <w:r w:rsidRPr="0071190D">
        <w:rPr>
          <w:rFonts w:ascii="Sakkal Majalla" w:eastAsia="Calibri" w:hAnsi="Sakkal Majalla" w:cs="Sakkal Majalla"/>
          <w:color w:val="000000"/>
          <w:sz w:val="32"/>
          <w:szCs w:val="32"/>
          <w:rtl/>
          <w:lang w:eastAsia="ar"/>
        </w:rPr>
        <w:t xml:space="preserve">تبرز تركيبة مجلس إدارة </w:t>
      </w:r>
      <w:del w:id="9" w:author="Khalid Al Furaih" w:date="2019-12-25T14:39:00Z">
        <w:r w:rsidRPr="0071190D" w:rsidDel="0097352C">
          <w:rPr>
            <w:rFonts w:ascii="Sakkal Majalla" w:eastAsia="Calibri" w:hAnsi="Sakkal Majalla" w:cs="Sakkal Majalla"/>
            <w:color w:val="000000"/>
            <w:sz w:val="32"/>
            <w:szCs w:val="32"/>
            <w:rtl/>
            <w:lang w:eastAsia="ar"/>
          </w:rPr>
          <w:delText>شركة</w:delText>
        </w:r>
      </w:del>
      <w:ins w:id="10" w:author="Khalid Al Furaih" w:date="2019-12-25T14:39:00Z">
        <w:r w:rsidR="0097352C">
          <w:rPr>
            <w:rFonts w:ascii="Sakkal Majalla" w:eastAsia="Calibri" w:hAnsi="Sakkal Majalla" w:cs="Sakkal Majalla"/>
            <w:color w:val="000000"/>
            <w:sz w:val="32"/>
            <w:szCs w:val="32"/>
            <w:rtl/>
            <w:lang w:eastAsia="ar"/>
          </w:rPr>
          <w:t>شـركة</w:t>
        </w:r>
      </w:ins>
      <w:r w:rsidRPr="0071190D">
        <w:rPr>
          <w:rFonts w:ascii="Sakkal Majalla" w:eastAsia="Calibri" w:hAnsi="Sakkal Majalla" w:cs="Sakkal Majalla"/>
          <w:color w:val="000000"/>
          <w:sz w:val="32"/>
          <w:szCs w:val="32"/>
          <w:rtl/>
          <w:lang w:eastAsia="ar"/>
        </w:rPr>
        <w:t xml:space="preserve"> </w:t>
      </w:r>
      <w:r w:rsidR="00622244" w:rsidRPr="00372476">
        <w:rPr>
          <w:rFonts w:ascii="Sakkal Majalla" w:eastAsia="Calibri" w:hAnsi="Sakkal Majalla" w:cs="Sakkal Majalla"/>
          <w:color w:val="000000"/>
          <w:sz w:val="32"/>
          <w:szCs w:val="32"/>
          <w:rtl/>
          <w:lang w:eastAsia="ar"/>
        </w:rPr>
        <w:t xml:space="preserve">«جدا» </w:t>
      </w:r>
      <w:r w:rsidRPr="0071190D">
        <w:rPr>
          <w:rFonts w:ascii="Sakkal Majalla" w:eastAsia="Calibri" w:hAnsi="Sakkal Majalla" w:cs="Sakkal Majalla"/>
          <w:color w:val="000000"/>
          <w:sz w:val="32"/>
          <w:szCs w:val="32"/>
          <w:rtl/>
          <w:lang w:eastAsia="ar"/>
        </w:rPr>
        <w:t xml:space="preserve">رؤية </w:t>
      </w:r>
      <w:r w:rsidR="005F5244">
        <w:rPr>
          <w:rFonts w:ascii="Sakkal Majalla" w:eastAsia="Calibri" w:hAnsi="Sakkal Majalla" w:cs="Sakkal Majalla" w:hint="cs"/>
          <w:color w:val="000000"/>
          <w:sz w:val="32"/>
          <w:szCs w:val="32"/>
          <w:rtl/>
          <w:lang w:eastAsia="ar"/>
        </w:rPr>
        <w:t>ال</w:t>
      </w:r>
      <w:del w:id="11" w:author="Khalid Al Furaih" w:date="2019-12-25T14:39:00Z">
        <w:r w:rsidR="005F5244" w:rsidDel="0097352C">
          <w:rPr>
            <w:rFonts w:ascii="Sakkal Majalla" w:eastAsia="Calibri" w:hAnsi="Sakkal Majalla" w:cs="Sakkal Majalla" w:hint="cs"/>
            <w:color w:val="000000"/>
            <w:sz w:val="32"/>
            <w:szCs w:val="32"/>
            <w:rtl/>
            <w:lang w:eastAsia="ar"/>
          </w:rPr>
          <w:delText>شركة</w:delText>
        </w:r>
      </w:del>
      <w:ins w:id="12" w:author="Khalid Al Furaih" w:date="2019-12-25T14:39:00Z">
        <w:r w:rsidR="0097352C">
          <w:rPr>
            <w:rFonts w:ascii="Sakkal Majalla" w:eastAsia="Calibri" w:hAnsi="Sakkal Majalla" w:cs="Sakkal Majalla" w:hint="cs"/>
            <w:color w:val="000000"/>
            <w:sz w:val="32"/>
            <w:szCs w:val="32"/>
            <w:rtl/>
            <w:lang w:eastAsia="ar"/>
          </w:rPr>
          <w:t>شـركة</w:t>
        </w:r>
      </w:ins>
      <w:r w:rsidR="009555FC">
        <w:rPr>
          <w:rFonts w:ascii="Sakkal Majalla" w:eastAsia="Calibri" w:hAnsi="Sakkal Majalla" w:cs="Sakkal Majalla" w:hint="cs"/>
          <w:color w:val="000000"/>
          <w:sz w:val="32"/>
          <w:szCs w:val="32"/>
          <w:rtl/>
          <w:lang w:eastAsia="ar"/>
        </w:rPr>
        <w:t xml:space="preserve">، </w:t>
      </w:r>
      <w:r w:rsidR="005F5244">
        <w:rPr>
          <w:rFonts w:ascii="Sakkal Majalla" w:eastAsia="Calibri" w:hAnsi="Sakkal Majalla" w:cs="Sakkal Majalla" w:hint="cs"/>
          <w:color w:val="000000"/>
          <w:sz w:val="32"/>
          <w:szCs w:val="32"/>
          <w:rtl/>
          <w:lang w:eastAsia="ar"/>
        </w:rPr>
        <w:t xml:space="preserve">إذ يتميز الأعضاء بخبرتهم الاستثمارية والإدارية العالية، </w:t>
      </w:r>
      <w:r w:rsidR="005F5244" w:rsidRPr="005F5244">
        <w:rPr>
          <w:rFonts w:ascii="Sakkal Majalla" w:eastAsia="Calibri" w:hAnsi="Sakkal Majalla" w:cs="Sakkal Majalla"/>
          <w:color w:val="000000"/>
          <w:sz w:val="32"/>
          <w:szCs w:val="32"/>
          <w:rtl/>
          <w:lang w:eastAsia="ar"/>
        </w:rPr>
        <w:t xml:space="preserve">إلى جانب خبرتهم الكبيرة في مجال الأسواق المالية. </w:t>
      </w:r>
    </w:p>
    <w:p w14:paraId="625AFBE0" w14:textId="510A30D8" w:rsidR="009A674B" w:rsidRPr="0071190D" w:rsidRDefault="009A674B" w:rsidP="00941D85">
      <w:pPr>
        <w:autoSpaceDE w:val="0"/>
        <w:autoSpaceDN w:val="0"/>
        <w:bidi/>
        <w:adjustRightInd w:val="0"/>
        <w:spacing w:line="276" w:lineRule="auto"/>
        <w:ind w:right="-380"/>
        <w:jc w:val="both"/>
        <w:rPr>
          <w:rFonts w:ascii="Sakkal Majalla" w:hAnsi="Sakkal Majalla" w:cs="Sakkal Majalla"/>
          <w:color w:val="000000"/>
          <w:sz w:val="32"/>
          <w:szCs w:val="32"/>
        </w:rPr>
      </w:pPr>
    </w:p>
    <w:p w14:paraId="172A5595" w14:textId="77777777" w:rsidR="009A674B" w:rsidRPr="0071190D" w:rsidRDefault="009A674B" w:rsidP="00941D85">
      <w:pPr>
        <w:autoSpaceDE w:val="0"/>
        <w:autoSpaceDN w:val="0"/>
        <w:bidi/>
        <w:adjustRightInd w:val="0"/>
        <w:spacing w:line="276" w:lineRule="auto"/>
        <w:ind w:right="-380"/>
        <w:jc w:val="both"/>
        <w:rPr>
          <w:rFonts w:ascii="Sakkal Majalla" w:hAnsi="Sakkal Majalla" w:cs="Sakkal Majalla"/>
          <w:b/>
          <w:bCs/>
          <w:color w:val="000000"/>
          <w:sz w:val="32"/>
          <w:szCs w:val="32"/>
        </w:rPr>
      </w:pPr>
    </w:p>
    <w:p w14:paraId="100C4B39" w14:textId="77777777" w:rsidR="009A674B" w:rsidRPr="0071190D" w:rsidRDefault="009A674B" w:rsidP="000D1BD2">
      <w:pPr>
        <w:autoSpaceDE w:val="0"/>
        <w:autoSpaceDN w:val="0"/>
        <w:bidi/>
        <w:adjustRightInd w:val="0"/>
        <w:spacing w:line="276" w:lineRule="auto"/>
        <w:ind w:right="-380"/>
        <w:jc w:val="both"/>
        <w:rPr>
          <w:rFonts w:ascii="Sakkal Majalla" w:hAnsi="Sakkal Majalla" w:cs="Sakkal Majalla"/>
          <w:b/>
          <w:bCs/>
          <w:color w:val="000000"/>
          <w:sz w:val="32"/>
          <w:szCs w:val="32"/>
        </w:rPr>
      </w:pPr>
    </w:p>
    <w:p w14:paraId="1C4EB4D9" w14:textId="77777777" w:rsidR="009A674B" w:rsidRPr="0071190D" w:rsidRDefault="009A674B" w:rsidP="000D1BD2">
      <w:pPr>
        <w:autoSpaceDE w:val="0"/>
        <w:autoSpaceDN w:val="0"/>
        <w:bidi/>
        <w:adjustRightInd w:val="0"/>
        <w:spacing w:line="276" w:lineRule="auto"/>
        <w:ind w:right="-380"/>
        <w:jc w:val="both"/>
        <w:rPr>
          <w:rFonts w:ascii="Sakkal Majalla" w:hAnsi="Sakkal Majalla" w:cs="Sakkal Majalla"/>
          <w:b/>
          <w:bCs/>
          <w:color w:val="000000"/>
          <w:sz w:val="32"/>
          <w:szCs w:val="32"/>
        </w:rPr>
      </w:pPr>
      <w:r w:rsidRPr="0071190D">
        <w:rPr>
          <w:rFonts w:ascii="Sakkal Majalla" w:eastAsia="Calibri" w:hAnsi="Sakkal Majalla" w:cs="Sakkal Majalla"/>
          <w:b/>
          <w:bCs/>
          <w:color w:val="000000"/>
          <w:sz w:val="32"/>
          <w:szCs w:val="32"/>
          <w:rtl/>
          <w:lang w:eastAsia="ar"/>
        </w:rPr>
        <w:t>الرؤية</w:t>
      </w:r>
    </w:p>
    <w:p w14:paraId="127CB470" w14:textId="629AE5D9" w:rsidR="009A674B" w:rsidRPr="0071190D" w:rsidRDefault="009A674B" w:rsidP="000D1BD2">
      <w:pPr>
        <w:autoSpaceDE w:val="0"/>
        <w:autoSpaceDN w:val="0"/>
        <w:bidi/>
        <w:adjustRightInd w:val="0"/>
        <w:spacing w:line="276" w:lineRule="auto"/>
        <w:ind w:right="-380"/>
        <w:jc w:val="both"/>
        <w:rPr>
          <w:rFonts w:ascii="Sakkal Majalla" w:hAnsi="Sakkal Majalla" w:cs="Sakkal Majalla"/>
          <w:color w:val="000000"/>
          <w:sz w:val="32"/>
          <w:szCs w:val="32"/>
        </w:rPr>
      </w:pPr>
      <w:r w:rsidRPr="0071190D">
        <w:rPr>
          <w:rFonts w:ascii="Sakkal Majalla" w:eastAsia="Calibri" w:hAnsi="Sakkal Majalla" w:cs="Sakkal Majalla"/>
          <w:color w:val="000000"/>
          <w:sz w:val="32"/>
          <w:szCs w:val="32"/>
          <w:rtl/>
          <w:lang w:eastAsia="ar"/>
        </w:rPr>
        <w:t xml:space="preserve">أن نكون المحفز المالي للنمو في قطاع إدارة الاستثمارات السعودية </w:t>
      </w:r>
      <w:r w:rsidR="00C948C6">
        <w:rPr>
          <w:rFonts w:ascii="Sakkal Majalla" w:eastAsia="Calibri" w:hAnsi="Sakkal Majalla" w:cs="Sakkal Majalla" w:hint="cs"/>
          <w:color w:val="000000"/>
          <w:sz w:val="32"/>
          <w:szCs w:val="32"/>
          <w:rtl/>
          <w:lang w:eastAsia="ar"/>
        </w:rPr>
        <w:t>المتعلّقة</w:t>
      </w:r>
      <w:r w:rsidR="00C948C6" w:rsidRPr="0071190D">
        <w:rPr>
          <w:rFonts w:ascii="Sakkal Majalla" w:eastAsia="Calibri" w:hAnsi="Sakkal Majalla" w:cs="Sakkal Majalla"/>
          <w:color w:val="000000"/>
          <w:sz w:val="32"/>
          <w:szCs w:val="32"/>
          <w:rtl/>
          <w:lang w:eastAsia="ar"/>
        </w:rPr>
        <w:t xml:space="preserve"> </w:t>
      </w:r>
      <w:r w:rsidR="00C948C6">
        <w:rPr>
          <w:rFonts w:ascii="Sakkal Majalla" w:eastAsia="Calibri" w:hAnsi="Sakkal Majalla" w:cs="Sakkal Majalla" w:hint="cs"/>
          <w:color w:val="000000"/>
          <w:sz w:val="32"/>
          <w:szCs w:val="32"/>
          <w:rtl/>
          <w:lang w:eastAsia="ar"/>
        </w:rPr>
        <w:t>ب</w:t>
      </w:r>
      <w:r w:rsidRPr="0071190D">
        <w:rPr>
          <w:rFonts w:ascii="Sakkal Majalla" w:eastAsia="Calibri" w:hAnsi="Sakkal Majalla" w:cs="Sakkal Majalla"/>
          <w:color w:val="000000"/>
          <w:sz w:val="32"/>
          <w:szCs w:val="32"/>
          <w:rtl/>
          <w:lang w:eastAsia="ar"/>
        </w:rPr>
        <w:t>الملكية الخاصة و</w:t>
      </w:r>
      <w:r w:rsidR="00C948C6">
        <w:rPr>
          <w:rFonts w:ascii="Sakkal Majalla" w:eastAsia="Calibri" w:hAnsi="Sakkal Majalla" w:cs="Sakkal Majalla" w:hint="cs"/>
          <w:color w:val="000000"/>
          <w:sz w:val="32"/>
          <w:szCs w:val="32"/>
          <w:rtl/>
          <w:lang w:eastAsia="ar"/>
        </w:rPr>
        <w:t>ب</w:t>
      </w:r>
      <w:r w:rsidRPr="0071190D">
        <w:rPr>
          <w:rFonts w:ascii="Sakkal Majalla" w:eastAsia="Calibri" w:hAnsi="Sakkal Majalla" w:cs="Sakkal Majalla"/>
          <w:color w:val="000000"/>
          <w:sz w:val="32"/>
          <w:szCs w:val="32"/>
          <w:rtl/>
          <w:lang w:eastAsia="ar"/>
        </w:rPr>
        <w:t xml:space="preserve">رأس المال الجريء وتطوير مجتمع إقليمي مزدهر </w:t>
      </w:r>
      <w:r w:rsidR="005F5244">
        <w:rPr>
          <w:rFonts w:ascii="Sakkal Majalla" w:eastAsia="Calibri" w:hAnsi="Sakkal Majalla" w:cs="Sakkal Majalla" w:hint="cs"/>
          <w:color w:val="000000"/>
          <w:sz w:val="32"/>
          <w:szCs w:val="32"/>
          <w:rtl/>
          <w:lang w:eastAsia="ar"/>
        </w:rPr>
        <w:t>لمدراء الصناديق</w:t>
      </w:r>
    </w:p>
    <w:p w14:paraId="5522EABA" w14:textId="77777777" w:rsidR="009A674B" w:rsidRPr="0071190D" w:rsidRDefault="009A674B" w:rsidP="000D1BD2">
      <w:pPr>
        <w:autoSpaceDE w:val="0"/>
        <w:autoSpaceDN w:val="0"/>
        <w:bidi/>
        <w:adjustRightInd w:val="0"/>
        <w:spacing w:line="276" w:lineRule="auto"/>
        <w:ind w:right="-380"/>
        <w:jc w:val="both"/>
        <w:rPr>
          <w:rFonts w:ascii="Sakkal Majalla" w:hAnsi="Sakkal Majalla" w:cs="Sakkal Majalla"/>
          <w:b/>
          <w:bCs/>
          <w:color w:val="000000"/>
          <w:sz w:val="32"/>
          <w:szCs w:val="32"/>
        </w:rPr>
      </w:pPr>
    </w:p>
    <w:p w14:paraId="3793CAB2" w14:textId="77777777" w:rsidR="009A674B" w:rsidRPr="0071190D" w:rsidRDefault="009A674B" w:rsidP="000D1BD2">
      <w:pPr>
        <w:autoSpaceDE w:val="0"/>
        <w:autoSpaceDN w:val="0"/>
        <w:bidi/>
        <w:adjustRightInd w:val="0"/>
        <w:spacing w:line="276" w:lineRule="auto"/>
        <w:ind w:right="-380"/>
        <w:jc w:val="both"/>
        <w:rPr>
          <w:rFonts w:ascii="Sakkal Majalla" w:hAnsi="Sakkal Majalla" w:cs="Sakkal Majalla"/>
          <w:b/>
          <w:bCs/>
          <w:color w:val="000000"/>
          <w:sz w:val="32"/>
          <w:szCs w:val="32"/>
        </w:rPr>
      </w:pPr>
      <w:r w:rsidRPr="0071190D">
        <w:rPr>
          <w:rFonts w:ascii="Sakkal Majalla" w:eastAsia="Calibri" w:hAnsi="Sakkal Majalla" w:cs="Sakkal Majalla"/>
          <w:b/>
          <w:bCs/>
          <w:color w:val="000000"/>
          <w:sz w:val="32"/>
          <w:szCs w:val="32"/>
          <w:rtl/>
          <w:lang w:eastAsia="ar"/>
        </w:rPr>
        <w:t>الرسالة</w:t>
      </w:r>
    </w:p>
    <w:p w14:paraId="3BD3E26F" w14:textId="6B70B1E9" w:rsidR="009A674B" w:rsidRPr="0071190D" w:rsidRDefault="00C948C6" w:rsidP="000D1BD2">
      <w:pPr>
        <w:autoSpaceDE w:val="0"/>
        <w:autoSpaceDN w:val="0"/>
        <w:bidi/>
        <w:adjustRightInd w:val="0"/>
        <w:spacing w:line="276" w:lineRule="auto"/>
        <w:ind w:right="-380"/>
        <w:jc w:val="both"/>
        <w:rPr>
          <w:rFonts w:ascii="Sakkal Majalla" w:hAnsi="Sakkal Majalla" w:cs="Sakkal Majalla"/>
          <w:color w:val="000000"/>
          <w:sz w:val="32"/>
          <w:szCs w:val="32"/>
        </w:rPr>
      </w:pPr>
      <w:r w:rsidRPr="00C145CC">
        <w:rPr>
          <w:rFonts w:ascii="Sakkal Majalla" w:eastAsia="Calibri" w:hAnsi="Sakkal Majalla" w:cs="Sakkal Majalla" w:hint="cs"/>
          <w:color w:val="000000"/>
          <w:sz w:val="32"/>
          <w:szCs w:val="32"/>
          <w:rtl/>
          <w:lang w:eastAsia="ar"/>
        </w:rPr>
        <w:t>أن</w:t>
      </w:r>
      <w:r w:rsidR="009A674B" w:rsidRPr="0071190D">
        <w:rPr>
          <w:rFonts w:ascii="Sakkal Majalla" w:eastAsia="Calibri" w:hAnsi="Sakkal Majalla" w:cs="Sakkal Majalla"/>
          <w:color w:val="000000"/>
          <w:sz w:val="32"/>
          <w:szCs w:val="32"/>
          <w:rtl/>
          <w:lang w:eastAsia="ar"/>
        </w:rPr>
        <w:t xml:space="preserve"> نقد</w:t>
      </w:r>
      <w:r w:rsidR="0060775D">
        <w:rPr>
          <w:rFonts w:ascii="Sakkal Majalla" w:eastAsia="Calibri" w:hAnsi="Sakkal Majalla" w:cs="Sakkal Majalla" w:hint="cs"/>
          <w:color w:val="000000"/>
          <w:sz w:val="32"/>
          <w:szCs w:val="32"/>
          <w:rtl/>
          <w:lang w:eastAsia="ar"/>
        </w:rPr>
        <w:t>ّ</w:t>
      </w:r>
      <w:r w:rsidR="009A674B" w:rsidRPr="0071190D">
        <w:rPr>
          <w:rFonts w:ascii="Sakkal Majalla" w:eastAsia="Calibri" w:hAnsi="Sakkal Majalla" w:cs="Sakkal Majalla"/>
          <w:color w:val="000000"/>
          <w:sz w:val="32"/>
          <w:szCs w:val="32"/>
          <w:rtl/>
          <w:lang w:eastAsia="ar"/>
        </w:rPr>
        <w:t>م رأس المال الاستثماري للمنشآت</w:t>
      </w:r>
      <w:r w:rsidR="00D61257" w:rsidRPr="00C145CC">
        <w:rPr>
          <w:rFonts w:ascii="Sakkal Majalla" w:eastAsia="Calibri" w:hAnsi="Sakkal Majalla" w:cs="Sakkal Majalla"/>
          <w:color w:val="000000"/>
          <w:sz w:val="32"/>
          <w:szCs w:val="32"/>
          <w:rtl/>
          <w:lang w:eastAsia="ar"/>
        </w:rPr>
        <w:t xml:space="preserve"> السعودية</w:t>
      </w:r>
      <w:r w:rsidR="009A674B" w:rsidRPr="0071190D">
        <w:rPr>
          <w:rFonts w:ascii="Sakkal Majalla" w:eastAsia="Calibri" w:hAnsi="Sakkal Majalla" w:cs="Sakkal Majalla"/>
          <w:color w:val="000000"/>
          <w:sz w:val="32"/>
          <w:szCs w:val="32"/>
          <w:rtl/>
          <w:lang w:eastAsia="ar"/>
        </w:rPr>
        <w:t xml:space="preserve"> الصغيرة والمتوسطة من خلال </w:t>
      </w:r>
      <w:r w:rsidR="005F5244">
        <w:rPr>
          <w:rFonts w:ascii="Sakkal Majalla" w:eastAsia="Calibri" w:hAnsi="Sakkal Majalla" w:cs="Sakkal Majalla" w:hint="cs"/>
          <w:color w:val="000000"/>
          <w:sz w:val="32"/>
          <w:szCs w:val="32"/>
          <w:rtl/>
          <w:lang w:eastAsia="ar"/>
        </w:rPr>
        <w:t>مدراء صناديق</w:t>
      </w:r>
      <w:r w:rsidR="009A674B" w:rsidRPr="0071190D">
        <w:rPr>
          <w:rFonts w:ascii="Sakkal Majalla" w:eastAsia="Calibri" w:hAnsi="Sakkal Majalla" w:cs="Sakkal Majalla"/>
          <w:color w:val="000000"/>
          <w:sz w:val="32"/>
          <w:szCs w:val="32"/>
          <w:rtl/>
          <w:lang w:eastAsia="ar"/>
        </w:rPr>
        <w:t xml:space="preserve"> الملكية الخاصة ورأس المال الجريء </w:t>
      </w:r>
      <w:r w:rsidR="00353431" w:rsidRPr="0071190D">
        <w:rPr>
          <w:rFonts w:ascii="Sakkal Majalla" w:eastAsia="Calibri" w:hAnsi="Sakkal Majalla" w:cs="Sakkal Majalla" w:hint="eastAsia"/>
          <w:color w:val="000000"/>
          <w:sz w:val="32"/>
          <w:szCs w:val="32"/>
          <w:rtl/>
          <w:lang w:eastAsia="ar"/>
        </w:rPr>
        <w:t>بناء</w:t>
      </w:r>
      <w:r w:rsidR="00353431" w:rsidRPr="0071190D">
        <w:rPr>
          <w:rFonts w:ascii="Sakkal Majalla" w:eastAsia="Calibri" w:hAnsi="Sakkal Majalla" w:cs="Sakkal Majalla"/>
          <w:color w:val="000000"/>
          <w:sz w:val="32"/>
          <w:szCs w:val="32"/>
          <w:rtl/>
          <w:lang w:eastAsia="ar"/>
        </w:rPr>
        <w:t xml:space="preserve"> </w:t>
      </w:r>
      <w:r w:rsidR="009A674B" w:rsidRPr="0071190D">
        <w:rPr>
          <w:rFonts w:ascii="Sakkal Majalla" w:eastAsia="Calibri" w:hAnsi="Sakkal Majalla" w:cs="Sakkal Majalla"/>
          <w:color w:val="000000"/>
          <w:sz w:val="32"/>
          <w:szCs w:val="32"/>
          <w:rtl/>
          <w:lang w:eastAsia="ar"/>
        </w:rPr>
        <w:t>على أسس تجارية</w:t>
      </w:r>
    </w:p>
    <w:p w14:paraId="4AA29903" w14:textId="77777777" w:rsidR="009A674B" w:rsidRPr="0071190D" w:rsidRDefault="009A674B" w:rsidP="000D1BD2">
      <w:pPr>
        <w:autoSpaceDE w:val="0"/>
        <w:autoSpaceDN w:val="0"/>
        <w:bidi/>
        <w:adjustRightInd w:val="0"/>
        <w:spacing w:line="276" w:lineRule="auto"/>
        <w:ind w:right="-380"/>
        <w:jc w:val="both"/>
        <w:rPr>
          <w:rFonts w:ascii="Sakkal Majalla" w:hAnsi="Sakkal Majalla" w:cs="Sakkal Majalla"/>
          <w:b/>
          <w:bCs/>
          <w:color w:val="000000"/>
          <w:sz w:val="32"/>
          <w:szCs w:val="32"/>
        </w:rPr>
      </w:pPr>
    </w:p>
    <w:p w14:paraId="5AD4D604" w14:textId="77777777" w:rsidR="009A674B" w:rsidRPr="0071190D" w:rsidRDefault="009A674B" w:rsidP="000D1BD2">
      <w:pPr>
        <w:autoSpaceDE w:val="0"/>
        <w:autoSpaceDN w:val="0"/>
        <w:bidi/>
        <w:adjustRightInd w:val="0"/>
        <w:spacing w:line="276" w:lineRule="auto"/>
        <w:ind w:right="-380"/>
        <w:jc w:val="both"/>
        <w:rPr>
          <w:rFonts w:ascii="Sakkal Majalla" w:hAnsi="Sakkal Majalla" w:cs="Sakkal Majalla"/>
          <w:b/>
          <w:bCs/>
          <w:color w:val="000000"/>
          <w:sz w:val="32"/>
          <w:szCs w:val="32"/>
        </w:rPr>
      </w:pPr>
      <w:r w:rsidRPr="0071190D">
        <w:rPr>
          <w:rFonts w:ascii="Sakkal Majalla" w:eastAsia="Calibri" w:hAnsi="Sakkal Majalla" w:cs="Sakkal Majalla"/>
          <w:b/>
          <w:bCs/>
          <w:color w:val="000000"/>
          <w:sz w:val="32"/>
          <w:szCs w:val="32"/>
          <w:rtl/>
          <w:lang w:eastAsia="ar"/>
        </w:rPr>
        <w:t>الأهداف</w:t>
      </w:r>
    </w:p>
    <w:p w14:paraId="32232DB2" w14:textId="127FD7D7" w:rsidR="009A674B" w:rsidRPr="0071190D" w:rsidRDefault="009A674B" w:rsidP="000D1BD2">
      <w:pPr>
        <w:autoSpaceDE w:val="0"/>
        <w:autoSpaceDN w:val="0"/>
        <w:bidi/>
        <w:adjustRightInd w:val="0"/>
        <w:spacing w:line="276" w:lineRule="auto"/>
        <w:ind w:right="-380"/>
        <w:jc w:val="both"/>
        <w:rPr>
          <w:rFonts w:ascii="Sakkal Majalla" w:hAnsi="Sakkal Majalla" w:cs="Sakkal Majalla"/>
          <w:color w:val="000000"/>
          <w:sz w:val="32"/>
          <w:szCs w:val="32"/>
        </w:rPr>
      </w:pPr>
      <w:r w:rsidRPr="0071190D">
        <w:rPr>
          <w:rFonts w:ascii="Sakkal Majalla" w:eastAsia="Calibri" w:hAnsi="Sakkal Majalla" w:cs="Sakkal Majalla"/>
          <w:color w:val="000000"/>
          <w:sz w:val="32"/>
          <w:szCs w:val="32"/>
          <w:rtl/>
          <w:lang w:eastAsia="ar"/>
        </w:rPr>
        <w:t xml:space="preserve">- تعزيز الابتكار </w:t>
      </w:r>
      <w:r w:rsidR="005F64A1">
        <w:rPr>
          <w:rFonts w:ascii="Sakkal Majalla" w:eastAsia="Calibri" w:hAnsi="Sakkal Majalla" w:cs="Sakkal Majalla" w:hint="cs"/>
          <w:color w:val="000000"/>
          <w:sz w:val="32"/>
          <w:szCs w:val="32"/>
          <w:rtl/>
          <w:lang w:eastAsia="ar"/>
        </w:rPr>
        <w:t xml:space="preserve">المحلي </w:t>
      </w:r>
      <w:r w:rsidRPr="0071190D">
        <w:rPr>
          <w:rFonts w:ascii="Sakkal Majalla" w:eastAsia="Calibri" w:hAnsi="Sakkal Majalla" w:cs="Sakkal Majalla"/>
          <w:color w:val="000000"/>
          <w:sz w:val="32"/>
          <w:szCs w:val="32"/>
          <w:rtl/>
          <w:lang w:eastAsia="ar"/>
        </w:rPr>
        <w:t>وريادة الأعمال</w:t>
      </w:r>
    </w:p>
    <w:p w14:paraId="0A9CE221" w14:textId="5CC98637" w:rsidR="009A674B" w:rsidRPr="0071190D" w:rsidRDefault="009A674B" w:rsidP="000D1BD2">
      <w:pPr>
        <w:autoSpaceDE w:val="0"/>
        <w:autoSpaceDN w:val="0"/>
        <w:bidi/>
        <w:adjustRightInd w:val="0"/>
        <w:spacing w:line="276" w:lineRule="auto"/>
        <w:ind w:right="-380"/>
        <w:jc w:val="both"/>
        <w:rPr>
          <w:rFonts w:ascii="Sakkal Majalla" w:hAnsi="Sakkal Majalla" w:cs="Sakkal Majalla"/>
          <w:color w:val="000000"/>
          <w:sz w:val="32"/>
          <w:szCs w:val="32"/>
        </w:rPr>
      </w:pPr>
      <w:r w:rsidRPr="0071190D">
        <w:rPr>
          <w:rFonts w:ascii="Sakkal Majalla" w:eastAsia="Calibri" w:hAnsi="Sakkal Majalla" w:cs="Sakkal Majalla"/>
          <w:color w:val="000000"/>
          <w:sz w:val="32"/>
          <w:szCs w:val="32"/>
          <w:rtl/>
          <w:lang w:eastAsia="ar"/>
        </w:rPr>
        <w:t>- جذب ال</w:t>
      </w:r>
      <w:del w:id="13" w:author="Khalid Al Furaih" w:date="2019-12-25T14:40:00Z">
        <w:r w:rsidRPr="0071190D" w:rsidDel="0097352C">
          <w:rPr>
            <w:rFonts w:ascii="Sakkal Majalla" w:eastAsia="Calibri" w:hAnsi="Sakkal Majalla" w:cs="Sakkal Majalla"/>
            <w:color w:val="000000"/>
            <w:sz w:val="32"/>
            <w:szCs w:val="32"/>
            <w:rtl/>
            <w:lang w:eastAsia="ar"/>
          </w:rPr>
          <w:delText>شركات</w:delText>
        </w:r>
      </w:del>
      <w:ins w:id="14" w:author="Khalid Al Furaih" w:date="2019-12-25T14:40:00Z">
        <w:r w:rsidR="0097352C">
          <w:rPr>
            <w:rFonts w:ascii="Sakkal Majalla" w:eastAsia="Calibri" w:hAnsi="Sakkal Majalla" w:cs="Sakkal Majalla"/>
            <w:color w:val="000000"/>
            <w:sz w:val="32"/>
            <w:szCs w:val="32"/>
            <w:rtl/>
            <w:lang w:eastAsia="ar"/>
          </w:rPr>
          <w:t>شـركات</w:t>
        </w:r>
      </w:ins>
      <w:r w:rsidR="005F5244">
        <w:rPr>
          <w:rFonts w:ascii="Sakkal Majalla" w:eastAsia="Calibri" w:hAnsi="Sakkal Majalla" w:cs="Sakkal Majalla" w:hint="cs"/>
          <w:color w:val="000000"/>
          <w:sz w:val="32"/>
          <w:szCs w:val="32"/>
          <w:rtl/>
          <w:lang w:eastAsia="ar"/>
        </w:rPr>
        <w:t xml:space="preserve"> الواعدة</w:t>
      </w:r>
      <w:r w:rsidRPr="0071190D">
        <w:rPr>
          <w:rFonts w:ascii="Sakkal Majalla" w:eastAsia="Calibri" w:hAnsi="Sakkal Majalla" w:cs="Sakkal Majalla"/>
          <w:color w:val="000000"/>
          <w:sz w:val="32"/>
          <w:szCs w:val="32"/>
          <w:rtl/>
          <w:lang w:eastAsia="ar"/>
        </w:rPr>
        <w:t xml:space="preserve"> </w:t>
      </w:r>
      <w:r w:rsidR="005F5244">
        <w:rPr>
          <w:rFonts w:ascii="Sakkal Majalla" w:eastAsia="Calibri" w:hAnsi="Sakkal Majalla" w:cs="Sakkal Majalla" w:hint="cs"/>
          <w:color w:val="000000"/>
          <w:sz w:val="32"/>
          <w:szCs w:val="32"/>
          <w:rtl/>
          <w:lang w:eastAsia="ar"/>
        </w:rPr>
        <w:t>و</w:t>
      </w:r>
      <w:r w:rsidRPr="0071190D">
        <w:rPr>
          <w:rFonts w:ascii="Sakkal Majalla" w:eastAsia="Calibri" w:hAnsi="Sakkal Majalla" w:cs="Sakkal Majalla"/>
          <w:color w:val="000000"/>
          <w:sz w:val="32"/>
          <w:szCs w:val="32"/>
          <w:rtl/>
          <w:lang w:eastAsia="ar"/>
        </w:rPr>
        <w:t>الناشئة إلى المملك</w:t>
      </w:r>
      <w:r w:rsidR="005F64A1">
        <w:rPr>
          <w:rFonts w:ascii="Sakkal Majalla" w:eastAsia="Calibri" w:hAnsi="Sakkal Majalla" w:cs="Sakkal Majalla" w:hint="cs"/>
          <w:color w:val="000000"/>
          <w:sz w:val="32"/>
          <w:szCs w:val="32"/>
          <w:rtl/>
          <w:lang w:eastAsia="ar"/>
        </w:rPr>
        <w:t>ة</w:t>
      </w:r>
    </w:p>
    <w:p w14:paraId="3F9BC502" w14:textId="7677138A" w:rsidR="009A674B" w:rsidRPr="0071190D" w:rsidRDefault="009A674B" w:rsidP="000D1BD2">
      <w:pPr>
        <w:autoSpaceDE w:val="0"/>
        <w:autoSpaceDN w:val="0"/>
        <w:bidi/>
        <w:adjustRightInd w:val="0"/>
        <w:spacing w:line="276" w:lineRule="auto"/>
        <w:ind w:right="-380"/>
        <w:jc w:val="both"/>
        <w:rPr>
          <w:rFonts w:ascii="Sakkal Majalla" w:hAnsi="Sakkal Majalla" w:cs="Sakkal Majalla"/>
          <w:color w:val="000000"/>
          <w:sz w:val="32"/>
          <w:szCs w:val="32"/>
        </w:rPr>
      </w:pPr>
      <w:r w:rsidRPr="0071190D">
        <w:rPr>
          <w:rFonts w:ascii="Sakkal Majalla" w:eastAsia="Calibri" w:hAnsi="Sakkal Majalla" w:cs="Sakkal Majalla"/>
          <w:color w:val="000000"/>
          <w:sz w:val="32"/>
          <w:szCs w:val="32"/>
          <w:rtl/>
          <w:lang w:eastAsia="ar"/>
        </w:rPr>
        <w:t>- تشجيع نمو القطاعات ذات الأولوية في رؤية 2030</w:t>
      </w:r>
    </w:p>
    <w:p w14:paraId="55E1C055" w14:textId="77777777" w:rsidR="009A674B" w:rsidRPr="0071190D" w:rsidRDefault="009A674B" w:rsidP="000D1BD2">
      <w:pPr>
        <w:autoSpaceDE w:val="0"/>
        <w:autoSpaceDN w:val="0"/>
        <w:bidi/>
        <w:adjustRightInd w:val="0"/>
        <w:spacing w:line="276" w:lineRule="auto"/>
        <w:ind w:right="-380"/>
        <w:jc w:val="both"/>
        <w:rPr>
          <w:rFonts w:ascii="Sakkal Majalla" w:hAnsi="Sakkal Majalla" w:cs="Sakkal Majalla"/>
          <w:b/>
          <w:bCs/>
          <w:color w:val="000000"/>
          <w:sz w:val="32"/>
          <w:szCs w:val="32"/>
        </w:rPr>
      </w:pPr>
    </w:p>
    <w:p w14:paraId="509C5837" w14:textId="41A3604A" w:rsidR="009A674B" w:rsidRPr="0071190D" w:rsidRDefault="009A674B" w:rsidP="000D1BD2">
      <w:pPr>
        <w:autoSpaceDE w:val="0"/>
        <w:autoSpaceDN w:val="0"/>
        <w:bidi/>
        <w:adjustRightInd w:val="0"/>
        <w:spacing w:line="276" w:lineRule="auto"/>
        <w:ind w:right="-380"/>
        <w:jc w:val="both"/>
        <w:rPr>
          <w:rFonts w:ascii="Sakkal Majalla" w:hAnsi="Sakkal Majalla" w:cs="Sakkal Majalla"/>
          <w:b/>
          <w:bCs/>
          <w:color w:val="000000"/>
          <w:sz w:val="32"/>
          <w:szCs w:val="32"/>
        </w:rPr>
      </w:pPr>
      <w:r w:rsidRPr="0071190D">
        <w:rPr>
          <w:rFonts w:ascii="Sakkal Majalla" w:eastAsia="Calibri" w:hAnsi="Sakkal Majalla" w:cs="Sakkal Majalla"/>
          <w:b/>
          <w:bCs/>
          <w:color w:val="000000"/>
          <w:sz w:val="32"/>
          <w:szCs w:val="32"/>
          <w:rtl/>
          <w:lang w:eastAsia="ar"/>
        </w:rPr>
        <w:t>المبادئ التجارية</w:t>
      </w:r>
    </w:p>
    <w:p w14:paraId="18F11FEF" w14:textId="47C95911" w:rsidR="009A674B" w:rsidRPr="0071190D" w:rsidRDefault="005F5244" w:rsidP="000D1BD2">
      <w:pPr>
        <w:autoSpaceDE w:val="0"/>
        <w:autoSpaceDN w:val="0"/>
        <w:bidi/>
        <w:adjustRightInd w:val="0"/>
        <w:spacing w:line="276" w:lineRule="auto"/>
        <w:ind w:right="-380"/>
        <w:jc w:val="both"/>
        <w:rPr>
          <w:rFonts w:ascii="Sakkal Majalla" w:hAnsi="Sakkal Majalla" w:cs="Sakkal Majalla"/>
          <w:color w:val="000000"/>
          <w:sz w:val="32"/>
          <w:szCs w:val="32"/>
        </w:rPr>
      </w:pPr>
      <w:r w:rsidRPr="005F5244">
        <w:rPr>
          <w:rFonts w:ascii="Sakkal Majalla" w:eastAsia="Calibri" w:hAnsi="Sakkal Majalla" w:cs="Sakkal Majalla"/>
          <w:color w:val="000000"/>
          <w:sz w:val="32"/>
          <w:szCs w:val="32"/>
          <w:rtl/>
          <w:lang w:eastAsia="ar"/>
        </w:rPr>
        <w:t xml:space="preserve">ضمان </w:t>
      </w:r>
      <w:r w:rsidRPr="005F5244">
        <w:rPr>
          <w:rFonts w:ascii="Sakkal Majalla" w:eastAsia="Calibri" w:hAnsi="Sakkal Majalla" w:cs="Sakkal Majalla" w:hint="cs"/>
          <w:color w:val="000000"/>
          <w:sz w:val="32"/>
          <w:szCs w:val="32"/>
          <w:rtl/>
          <w:lang w:eastAsia="ar"/>
        </w:rPr>
        <w:t>الاستدامة</w:t>
      </w:r>
      <w:r w:rsidRPr="005F5244">
        <w:rPr>
          <w:rFonts w:ascii="Sakkal Majalla" w:eastAsia="Calibri" w:hAnsi="Sakkal Majalla" w:cs="Sakkal Majalla"/>
          <w:color w:val="000000"/>
          <w:sz w:val="32"/>
          <w:szCs w:val="32"/>
          <w:rtl/>
          <w:lang w:eastAsia="ar"/>
        </w:rPr>
        <w:t xml:space="preserve"> المالية والمنفعة </w:t>
      </w:r>
      <w:r w:rsidRPr="005F5244">
        <w:rPr>
          <w:rFonts w:ascii="Sakkal Majalla" w:eastAsia="Calibri" w:hAnsi="Sakkal Majalla" w:cs="Sakkal Majalla" w:hint="cs"/>
          <w:color w:val="000000"/>
          <w:sz w:val="32"/>
          <w:szCs w:val="32"/>
          <w:rtl/>
          <w:lang w:eastAsia="ar"/>
        </w:rPr>
        <w:t>الاقتصادية</w:t>
      </w:r>
      <w:r w:rsidRPr="005F5244">
        <w:rPr>
          <w:rFonts w:ascii="Sakkal Majalla" w:eastAsia="Calibri" w:hAnsi="Sakkal Majalla" w:cs="Sakkal Majalla"/>
          <w:color w:val="000000"/>
          <w:sz w:val="32"/>
          <w:szCs w:val="32"/>
          <w:rtl/>
          <w:lang w:eastAsia="ar"/>
        </w:rPr>
        <w:t xml:space="preserve"> </w:t>
      </w:r>
      <w:r w:rsidRPr="005F5244">
        <w:rPr>
          <w:rFonts w:ascii="Sakkal Majalla" w:eastAsia="Calibri" w:hAnsi="Sakkal Majalla" w:cs="Sakkal Majalla" w:hint="cs"/>
          <w:color w:val="000000"/>
          <w:sz w:val="32"/>
          <w:szCs w:val="32"/>
          <w:rtl/>
          <w:lang w:eastAsia="ar"/>
        </w:rPr>
        <w:t>لاستثمارات</w:t>
      </w:r>
      <w:r w:rsidRPr="005F5244">
        <w:rPr>
          <w:rFonts w:ascii="Sakkal Majalla" w:eastAsia="Calibri" w:hAnsi="Sakkal Majalla" w:cs="Sakkal Majalla"/>
          <w:color w:val="000000"/>
          <w:sz w:val="32"/>
          <w:szCs w:val="32"/>
          <w:rtl/>
          <w:lang w:eastAsia="ar"/>
        </w:rPr>
        <w:t xml:space="preserve"> صندوق الصناديق</w:t>
      </w:r>
    </w:p>
    <w:p w14:paraId="7562C127" w14:textId="77777777" w:rsidR="009A674B" w:rsidRPr="0071190D" w:rsidRDefault="009A674B" w:rsidP="000D1BD2">
      <w:pPr>
        <w:autoSpaceDE w:val="0"/>
        <w:autoSpaceDN w:val="0"/>
        <w:bidi/>
        <w:adjustRightInd w:val="0"/>
        <w:spacing w:line="276" w:lineRule="auto"/>
        <w:ind w:right="-380"/>
        <w:jc w:val="both"/>
        <w:rPr>
          <w:rFonts w:ascii="Sakkal Majalla" w:hAnsi="Sakkal Majalla" w:cs="Sakkal Majalla"/>
          <w:b/>
          <w:bCs/>
          <w:color w:val="000000"/>
          <w:sz w:val="32"/>
          <w:szCs w:val="32"/>
        </w:rPr>
      </w:pPr>
    </w:p>
    <w:p w14:paraId="6898F13F" w14:textId="126ACD9A" w:rsidR="009A674B" w:rsidRPr="0071190D" w:rsidRDefault="009A674B" w:rsidP="000D1BD2">
      <w:pPr>
        <w:autoSpaceDE w:val="0"/>
        <w:autoSpaceDN w:val="0"/>
        <w:bidi/>
        <w:adjustRightInd w:val="0"/>
        <w:spacing w:line="276" w:lineRule="auto"/>
        <w:ind w:right="-380"/>
        <w:jc w:val="both"/>
        <w:rPr>
          <w:rFonts w:ascii="Sakkal Majalla" w:hAnsi="Sakkal Majalla" w:cs="Sakkal Majalla"/>
          <w:b/>
          <w:bCs/>
          <w:color w:val="000000"/>
          <w:sz w:val="32"/>
          <w:szCs w:val="32"/>
        </w:rPr>
      </w:pPr>
      <w:r w:rsidRPr="0071190D">
        <w:rPr>
          <w:rFonts w:ascii="Sakkal Majalla" w:eastAsia="Calibri" w:hAnsi="Sakkal Majalla" w:cs="Sakkal Majalla"/>
          <w:b/>
          <w:bCs/>
          <w:color w:val="000000"/>
          <w:sz w:val="32"/>
          <w:szCs w:val="32"/>
          <w:rtl/>
          <w:lang w:eastAsia="ar"/>
        </w:rPr>
        <w:t>المبادئ الاقتصادية</w:t>
      </w:r>
    </w:p>
    <w:p w14:paraId="4E6BF64C" w14:textId="1A97B4F8" w:rsidR="009A674B" w:rsidRPr="0071190D" w:rsidRDefault="009A674B" w:rsidP="000D1BD2">
      <w:pPr>
        <w:autoSpaceDE w:val="0"/>
        <w:autoSpaceDN w:val="0"/>
        <w:bidi/>
        <w:adjustRightInd w:val="0"/>
        <w:spacing w:line="276" w:lineRule="auto"/>
        <w:ind w:right="-380"/>
        <w:jc w:val="both"/>
        <w:rPr>
          <w:rFonts w:ascii="Sakkal Majalla" w:hAnsi="Sakkal Majalla" w:cs="Sakkal Majalla"/>
          <w:color w:val="000000"/>
          <w:sz w:val="32"/>
          <w:szCs w:val="32"/>
        </w:rPr>
      </w:pPr>
      <w:r w:rsidRPr="0071190D">
        <w:rPr>
          <w:rFonts w:ascii="Sakkal Majalla" w:eastAsia="Calibri" w:hAnsi="Sakkal Majalla" w:cs="Sakkal Majalla"/>
          <w:color w:val="000000"/>
          <w:sz w:val="32"/>
          <w:szCs w:val="32"/>
          <w:rtl/>
          <w:lang w:eastAsia="ar"/>
        </w:rPr>
        <w:t xml:space="preserve">أن ندعم تحقيق أولويات المملكة الاقتصادية </w:t>
      </w:r>
      <w:r w:rsidR="005F5244">
        <w:rPr>
          <w:rFonts w:ascii="Sakkal Majalla" w:eastAsia="Calibri" w:hAnsi="Sakkal Majalla" w:cs="Sakkal Majalla" w:hint="cs"/>
          <w:color w:val="000000"/>
          <w:sz w:val="32"/>
          <w:szCs w:val="32"/>
          <w:rtl/>
          <w:lang w:eastAsia="ar"/>
        </w:rPr>
        <w:t>ذات الصلة</w:t>
      </w:r>
      <w:r w:rsidRPr="0071190D">
        <w:rPr>
          <w:rFonts w:ascii="Sakkal Majalla" w:eastAsia="Calibri" w:hAnsi="Sakkal Majalla" w:cs="Sakkal Majalla"/>
          <w:color w:val="000000"/>
          <w:sz w:val="32"/>
          <w:szCs w:val="32"/>
          <w:rtl/>
          <w:lang w:eastAsia="ar"/>
        </w:rPr>
        <w:t xml:space="preserve"> بنمو المنشآت الصغيرة والمتوسطة</w:t>
      </w:r>
    </w:p>
    <w:p w14:paraId="1ED4977B" w14:textId="77777777" w:rsidR="009A674B" w:rsidRPr="0071190D" w:rsidRDefault="009A674B" w:rsidP="000D1BD2">
      <w:pPr>
        <w:autoSpaceDE w:val="0"/>
        <w:autoSpaceDN w:val="0"/>
        <w:bidi/>
        <w:adjustRightInd w:val="0"/>
        <w:spacing w:line="276" w:lineRule="auto"/>
        <w:ind w:right="-380"/>
        <w:jc w:val="both"/>
        <w:rPr>
          <w:rFonts w:ascii="Sakkal Majalla" w:hAnsi="Sakkal Majalla" w:cs="Sakkal Majalla"/>
          <w:color w:val="000000"/>
          <w:sz w:val="32"/>
          <w:szCs w:val="32"/>
        </w:rPr>
      </w:pPr>
    </w:p>
    <w:p w14:paraId="5CC4034D" w14:textId="77777777" w:rsidR="009A674B" w:rsidRPr="0071190D" w:rsidRDefault="009A674B" w:rsidP="000D1BD2">
      <w:pPr>
        <w:autoSpaceDE w:val="0"/>
        <w:autoSpaceDN w:val="0"/>
        <w:bidi/>
        <w:adjustRightInd w:val="0"/>
        <w:spacing w:line="276" w:lineRule="auto"/>
        <w:ind w:right="-380"/>
        <w:jc w:val="both"/>
        <w:rPr>
          <w:rFonts w:ascii="Sakkal Majalla" w:hAnsi="Sakkal Majalla" w:cs="Sakkal Majalla"/>
          <w:b/>
          <w:bCs/>
          <w:color w:val="000000"/>
          <w:sz w:val="32"/>
          <w:szCs w:val="32"/>
        </w:rPr>
      </w:pPr>
      <w:r w:rsidRPr="0071190D">
        <w:rPr>
          <w:rFonts w:ascii="Sakkal Majalla" w:eastAsia="Calibri" w:hAnsi="Sakkal Majalla" w:cs="Sakkal Majalla"/>
          <w:b/>
          <w:bCs/>
          <w:color w:val="000000"/>
          <w:sz w:val="32"/>
          <w:szCs w:val="32"/>
          <w:rtl/>
          <w:lang w:eastAsia="ar"/>
        </w:rPr>
        <w:t>المعايير الاستثمارية</w:t>
      </w:r>
    </w:p>
    <w:p w14:paraId="66BF94F6" w14:textId="3C8C75E6" w:rsidR="009A674B" w:rsidRPr="00DC2B00" w:rsidRDefault="004E07D0" w:rsidP="00DC2B00">
      <w:pPr>
        <w:pStyle w:val="ListParagraph"/>
        <w:numPr>
          <w:ilvl w:val="0"/>
          <w:numId w:val="2"/>
        </w:numPr>
        <w:autoSpaceDE w:val="0"/>
        <w:autoSpaceDN w:val="0"/>
        <w:bidi/>
        <w:adjustRightInd w:val="0"/>
        <w:spacing w:line="276" w:lineRule="auto"/>
        <w:ind w:right="-380"/>
        <w:rPr>
          <w:rFonts w:ascii="Sakkal Majalla" w:eastAsia="Calibri" w:hAnsi="Sakkal Majalla" w:cs="Sakkal Majalla"/>
          <w:color w:val="000000"/>
          <w:sz w:val="32"/>
          <w:szCs w:val="32"/>
          <w:rtl/>
          <w:lang w:eastAsia="ar"/>
        </w:rPr>
      </w:pPr>
      <w:r w:rsidRPr="00DC2B00">
        <w:rPr>
          <w:rFonts w:ascii="Sakkal Majalla" w:eastAsia="Calibri" w:hAnsi="Sakkal Majalla" w:cs="Sakkal Majalla" w:hint="cs"/>
          <w:color w:val="000000"/>
          <w:sz w:val="32"/>
          <w:szCs w:val="32"/>
          <w:rtl/>
          <w:lang w:val="en-GB" w:eastAsia="ar"/>
        </w:rPr>
        <w:lastRenderedPageBreak/>
        <w:t>تنفّذ</w:t>
      </w:r>
      <w:r w:rsidRPr="00DC2B00">
        <w:rPr>
          <w:rFonts w:ascii="Sakkal Majalla" w:eastAsia="Calibri" w:hAnsi="Sakkal Majalla" w:cs="Sakkal Majalla"/>
          <w:color w:val="000000"/>
          <w:sz w:val="32"/>
          <w:szCs w:val="32"/>
          <w:rtl/>
          <w:lang w:eastAsia="ar"/>
        </w:rPr>
        <w:t xml:space="preserve"> </w:t>
      </w:r>
      <w:r w:rsidR="009A674B" w:rsidRPr="00DC2B00">
        <w:rPr>
          <w:rFonts w:ascii="Calibri" w:eastAsia="Calibri" w:hAnsi="Calibri" w:cs="Calibri"/>
          <w:color w:val="000000"/>
          <w:rtl/>
          <w:lang w:eastAsia="ar"/>
        </w:rPr>
        <w:t xml:space="preserve"> </w:t>
      </w:r>
      <w:r w:rsidR="009555FC" w:rsidRPr="00DC2B00">
        <w:rPr>
          <w:rFonts w:ascii="Sakkal Majalla" w:eastAsia="Calibri" w:hAnsi="Sakkal Majalla" w:cs="Sakkal Majalla"/>
          <w:color w:val="000000"/>
          <w:sz w:val="32"/>
          <w:szCs w:val="32"/>
          <w:rtl/>
          <w:lang w:eastAsia="ar"/>
        </w:rPr>
        <w:t xml:space="preserve">«جدا» </w:t>
      </w:r>
      <w:r w:rsidR="009A674B" w:rsidRPr="00DC2B00">
        <w:rPr>
          <w:rFonts w:ascii="Sakkal Majalla" w:eastAsia="Calibri" w:hAnsi="Sakkal Majalla" w:cs="Sakkal Majalla"/>
          <w:color w:val="000000"/>
          <w:sz w:val="32"/>
          <w:szCs w:val="32"/>
          <w:rtl/>
          <w:lang w:eastAsia="ar"/>
        </w:rPr>
        <w:t xml:space="preserve">أعمالها </w:t>
      </w:r>
      <w:r w:rsidR="00AF5F38" w:rsidRPr="00DC2B00">
        <w:rPr>
          <w:rFonts w:ascii="Sakkal Majalla" w:eastAsia="Calibri" w:hAnsi="Sakkal Majalla" w:cs="Sakkal Majalla" w:hint="cs"/>
          <w:color w:val="000000"/>
          <w:sz w:val="32"/>
          <w:szCs w:val="32"/>
          <w:rtl/>
          <w:lang w:eastAsia="ar"/>
        </w:rPr>
        <w:t xml:space="preserve"> ب</w:t>
      </w:r>
      <w:r w:rsidR="009A674B" w:rsidRPr="00DC2B00">
        <w:rPr>
          <w:rFonts w:ascii="Sakkal Majalla" w:eastAsia="Calibri" w:hAnsi="Sakkal Majalla" w:cs="Sakkal Majalla"/>
          <w:color w:val="000000"/>
          <w:sz w:val="32"/>
          <w:szCs w:val="32"/>
          <w:rtl/>
          <w:lang w:eastAsia="ar"/>
        </w:rPr>
        <w:t xml:space="preserve">شفافية وحوكمة </w:t>
      </w:r>
      <w:r w:rsidR="005F64A1" w:rsidRPr="00DC2B00">
        <w:rPr>
          <w:rFonts w:ascii="Sakkal Majalla" w:eastAsia="Calibri" w:hAnsi="Sakkal Majalla" w:cs="Sakkal Majalla" w:hint="cs"/>
          <w:color w:val="000000"/>
          <w:sz w:val="32"/>
          <w:szCs w:val="32"/>
          <w:rtl/>
          <w:lang w:eastAsia="ar"/>
        </w:rPr>
        <w:t>عالية</w:t>
      </w:r>
    </w:p>
    <w:p w14:paraId="676DAAAB" w14:textId="77777777" w:rsidR="0093235A" w:rsidRPr="0071190D" w:rsidRDefault="0093235A" w:rsidP="00941D85">
      <w:pPr>
        <w:autoSpaceDE w:val="0"/>
        <w:autoSpaceDN w:val="0"/>
        <w:bidi/>
        <w:adjustRightInd w:val="0"/>
        <w:spacing w:line="276" w:lineRule="auto"/>
        <w:ind w:right="-380"/>
        <w:jc w:val="both"/>
        <w:rPr>
          <w:rFonts w:ascii="Sakkal Majalla" w:hAnsi="Sakkal Majalla" w:cs="Sakkal Majalla"/>
          <w:color w:val="000000"/>
          <w:sz w:val="32"/>
          <w:szCs w:val="32"/>
        </w:rPr>
      </w:pPr>
    </w:p>
    <w:p w14:paraId="5EC28219" w14:textId="761D34EE" w:rsidR="009A674B" w:rsidRPr="00AF5F38" w:rsidRDefault="009555FC" w:rsidP="000D1BD2">
      <w:pPr>
        <w:pStyle w:val="ListParagraph"/>
        <w:numPr>
          <w:ilvl w:val="0"/>
          <w:numId w:val="1"/>
        </w:numPr>
        <w:autoSpaceDE w:val="0"/>
        <w:autoSpaceDN w:val="0"/>
        <w:bidi/>
        <w:adjustRightInd w:val="0"/>
        <w:spacing w:line="276" w:lineRule="auto"/>
        <w:ind w:right="-380"/>
        <w:jc w:val="both"/>
        <w:rPr>
          <w:rFonts w:ascii="Sakkal Majalla" w:eastAsia="Calibri" w:hAnsi="Sakkal Majalla" w:cs="Sakkal Majalla"/>
          <w:color w:val="000000"/>
          <w:sz w:val="32"/>
          <w:szCs w:val="32"/>
          <w:rtl/>
          <w:lang w:eastAsia="ar"/>
        </w:rPr>
      </w:pPr>
      <w:r w:rsidRPr="00AF5F38">
        <w:rPr>
          <w:rFonts w:ascii="Sakkal Majalla" w:eastAsia="Calibri" w:hAnsi="Sakkal Majalla" w:cs="Sakkal Majalla" w:hint="eastAsia"/>
          <w:color w:val="000000"/>
          <w:sz w:val="32"/>
          <w:szCs w:val="32"/>
          <w:rtl/>
          <w:lang w:eastAsia="ar"/>
        </w:rPr>
        <w:t>تت</w:t>
      </w:r>
      <w:r w:rsidR="008014C5" w:rsidRPr="00AF5F38">
        <w:rPr>
          <w:rFonts w:ascii="Sakkal Majalla" w:eastAsia="Calibri" w:hAnsi="Sakkal Majalla" w:cs="Sakkal Majalla" w:hint="eastAsia"/>
          <w:color w:val="000000"/>
          <w:sz w:val="32"/>
          <w:szCs w:val="32"/>
          <w:rtl/>
          <w:lang w:eastAsia="ar"/>
        </w:rPr>
        <w:t>َّ</w:t>
      </w:r>
      <w:r w:rsidRPr="00AF5F38">
        <w:rPr>
          <w:rFonts w:ascii="Sakkal Majalla" w:eastAsia="Calibri" w:hAnsi="Sakkal Majalla" w:cs="Sakkal Majalla" w:hint="eastAsia"/>
          <w:color w:val="000000"/>
          <w:sz w:val="32"/>
          <w:szCs w:val="32"/>
          <w:rtl/>
          <w:lang w:eastAsia="ar"/>
        </w:rPr>
        <w:t>بع</w:t>
      </w:r>
      <w:r w:rsidR="009A674B" w:rsidRPr="00AF5F38">
        <w:rPr>
          <w:rFonts w:ascii="Sakkal Majalla" w:eastAsia="Calibri" w:hAnsi="Sakkal Majalla" w:cs="Sakkal Majalla"/>
          <w:color w:val="000000"/>
          <w:sz w:val="32"/>
          <w:szCs w:val="32"/>
          <w:rtl/>
          <w:lang w:eastAsia="ar"/>
        </w:rPr>
        <w:t xml:space="preserve"> </w:t>
      </w:r>
      <w:r w:rsidRPr="00AF5F38">
        <w:rPr>
          <w:rFonts w:ascii="Sakkal Majalla" w:eastAsia="Calibri" w:hAnsi="Sakkal Majalla" w:cs="Sakkal Majalla"/>
          <w:color w:val="000000"/>
          <w:sz w:val="32"/>
          <w:szCs w:val="32"/>
          <w:rtl/>
          <w:lang w:eastAsia="ar"/>
        </w:rPr>
        <w:t xml:space="preserve">«جدا» </w:t>
      </w:r>
      <w:r w:rsidR="009A674B" w:rsidRPr="00AF5F38">
        <w:rPr>
          <w:rFonts w:ascii="Sakkal Majalla" w:eastAsia="Calibri" w:hAnsi="Sakkal Majalla" w:cs="Sakkal Majalla"/>
          <w:color w:val="000000"/>
          <w:sz w:val="32"/>
          <w:szCs w:val="32"/>
          <w:rtl/>
          <w:lang w:eastAsia="ar"/>
        </w:rPr>
        <w:t xml:space="preserve">أفضل الممارسات </w:t>
      </w:r>
      <w:r w:rsidR="005F5244" w:rsidRPr="00AF5F38">
        <w:rPr>
          <w:rFonts w:ascii="Sakkal Majalla" w:eastAsia="Calibri" w:hAnsi="Sakkal Majalla" w:cs="Sakkal Majalla" w:hint="eastAsia"/>
          <w:color w:val="000000"/>
          <w:sz w:val="32"/>
          <w:szCs w:val="32"/>
          <w:rtl/>
          <w:lang w:eastAsia="ar"/>
        </w:rPr>
        <w:t>العالمية</w:t>
      </w:r>
      <w:r w:rsidR="005F5244" w:rsidRPr="00AF5F38">
        <w:rPr>
          <w:rFonts w:ascii="Sakkal Majalla" w:eastAsia="Calibri" w:hAnsi="Sakkal Majalla" w:cs="Sakkal Majalla"/>
          <w:color w:val="000000"/>
          <w:sz w:val="32"/>
          <w:szCs w:val="32"/>
          <w:rtl/>
          <w:lang w:eastAsia="ar"/>
        </w:rPr>
        <w:t xml:space="preserve"> </w:t>
      </w:r>
      <w:r w:rsidR="004E07D0" w:rsidRPr="00AF5F38">
        <w:rPr>
          <w:rFonts w:ascii="Sakkal Majalla" w:eastAsia="Calibri" w:hAnsi="Sakkal Majalla" w:cs="Sakkal Majalla" w:hint="eastAsia"/>
          <w:color w:val="000000"/>
          <w:sz w:val="32"/>
          <w:szCs w:val="32"/>
          <w:rtl/>
          <w:lang w:eastAsia="ar"/>
        </w:rPr>
        <w:t>فيما</w:t>
      </w:r>
      <w:r w:rsidR="004E07D0" w:rsidRPr="00AF5F38">
        <w:rPr>
          <w:rFonts w:ascii="Sakkal Majalla" w:eastAsia="Calibri" w:hAnsi="Sakkal Majalla" w:cs="Sakkal Majalla"/>
          <w:color w:val="000000"/>
          <w:sz w:val="32"/>
          <w:szCs w:val="32"/>
          <w:rtl/>
          <w:lang w:eastAsia="ar"/>
        </w:rPr>
        <w:t xml:space="preserve"> </w:t>
      </w:r>
      <w:r w:rsidR="009A674B" w:rsidRPr="00AF5F38">
        <w:rPr>
          <w:rFonts w:ascii="Sakkal Majalla" w:eastAsia="Calibri" w:hAnsi="Sakkal Majalla" w:cs="Sakkal Majalla"/>
          <w:color w:val="000000"/>
          <w:sz w:val="32"/>
          <w:szCs w:val="32"/>
          <w:rtl/>
          <w:lang w:eastAsia="ar"/>
        </w:rPr>
        <w:t>يتعلق ب</w:t>
      </w:r>
      <w:r w:rsidR="005F5244" w:rsidRPr="00AF5F38">
        <w:rPr>
          <w:rFonts w:ascii="Sakkal Majalla" w:eastAsia="Calibri" w:hAnsi="Sakkal Majalla" w:cs="Sakkal Majalla" w:hint="eastAsia"/>
          <w:color w:val="000000"/>
          <w:sz w:val="32"/>
          <w:szCs w:val="32"/>
          <w:rtl/>
          <w:lang w:eastAsia="ar"/>
        </w:rPr>
        <w:t>تنظيم</w:t>
      </w:r>
      <w:r w:rsidR="005F5244" w:rsidRPr="00AF5F38">
        <w:rPr>
          <w:rFonts w:ascii="Sakkal Majalla" w:eastAsia="Calibri" w:hAnsi="Sakkal Majalla" w:cs="Sakkal Majalla"/>
          <w:color w:val="000000"/>
          <w:sz w:val="32"/>
          <w:szCs w:val="32"/>
          <w:rtl/>
          <w:lang w:eastAsia="ar"/>
        </w:rPr>
        <w:t xml:space="preserve"> </w:t>
      </w:r>
      <w:r w:rsidR="005F5244" w:rsidRPr="00AF5F38">
        <w:rPr>
          <w:rFonts w:ascii="Sakkal Majalla" w:eastAsia="Calibri" w:hAnsi="Sakkal Majalla" w:cs="Sakkal Majalla" w:hint="eastAsia"/>
          <w:color w:val="000000"/>
          <w:sz w:val="32"/>
          <w:szCs w:val="32"/>
          <w:rtl/>
          <w:lang w:eastAsia="ar"/>
        </w:rPr>
        <w:t>ا</w:t>
      </w:r>
      <w:r w:rsidR="009A674B" w:rsidRPr="00AF5F38">
        <w:rPr>
          <w:rFonts w:ascii="Sakkal Majalla" w:eastAsia="Calibri" w:hAnsi="Sakkal Majalla" w:cs="Sakkal Majalla"/>
          <w:color w:val="000000"/>
          <w:sz w:val="32"/>
          <w:szCs w:val="32"/>
          <w:rtl/>
          <w:lang w:eastAsia="ar"/>
        </w:rPr>
        <w:t>لصناديق و</w:t>
      </w:r>
      <w:r w:rsidR="005F64A1" w:rsidRPr="00AF5F38">
        <w:rPr>
          <w:rFonts w:ascii="Sakkal Majalla" w:eastAsia="Calibri" w:hAnsi="Sakkal Majalla" w:cs="Sakkal Majalla" w:hint="eastAsia"/>
          <w:color w:val="000000"/>
          <w:sz w:val="32"/>
          <w:szCs w:val="32"/>
          <w:rtl/>
          <w:lang w:eastAsia="ar"/>
        </w:rPr>
        <w:t>مستنداتها</w:t>
      </w:r>
    </w:p>
    <w:p w14:paraId="75395C54" w14:textId="77777777" w:rsidR="0093235A" w:rsidRPr="0071190D" w:rsidRDefault="0093235A" w:rsidP="008014C5">
      <w:pPr>
        <w:autoSpaceDE w:val="0"/>
        <w:autoSpaceDN w:val="0"/>
        <w:bidi/>
        <w:adjustRightInd w:val="0"/>
        <w:spacing w:line="276" w:lineRule="auto"/>
        <w:ind w:right="-380"/>
        <w:jc w:val="both"/>
        <w:rPr>
          <w:rFonts w:ascii="Sakkal Majalla" w:hAnsi="Sakkal Majalla" w:cs="Sakkal Majalla"/>
          <w:color w:val="000000"/>
          <w:sz w:val="32"/>
          <w:szCs w:val="32"/>
        </w:rPr>
      </w:pPr>
    </w:p>
    <w:p w14:paraId="68404DE8" w14:textId="07A3FD13" w:rsidR="00A134B7" w:rsidRDefault="009A674B" w:rsidP="000D1BD2">
      <w:pPr>
        <w:pStyle w:val="ListParagraph"/>
        <w:numPr>
          <w:ilvl w:val="0"/>
          <w:numId w:val="1"/>
        </w:numPr>
        <w:autoSpaceDE w:val="0"/>
        <w:autoSpaceDN w:val="0"/>
        <w:bidi/>
        <w:adjustRightInd w:val="0"/>
        <w:spacing w:line="276" w:lineRule="auto"/>
        <w:ind w:right="-380"/>
        <w:jc w:val="both"/>
        <w:rPr>
          <w:rFonts w:ascii="Sakkal Majalla" w:eastAsia="Calibri" w:hAnsi="Sakkal Majalla" w:cs="Sakkal Majalla"/>
          <w:color w:val="000000"/>
          <w:sz w:val="32"/>
          <w:szCs w:val="32"/>
          <w:lang w:eastAsia="ar"/>
        </w:rPr>
      </w:pPr>
      <w:proofErr w:type="gramStart"/>
      <w:r w:rsidRPr="000D1BD2">
        <w:rPr>
          <w:rFonts w:ascii="Sakkal Majalla" w:eastAsia="Calibri" w:hAnsi="Sakkal Majalla" w:cs="Sakkal Majalla"/>
          <w:color w:val="000000"/>
          <w:sz w:val="32"/>
          <w:szCs w:val="32"/>
          <w:rtl/>
          <w:lang w:eastAsia="ar"/>
        </w:rPr>
        <w:t xml:space="preserve">تسعى  </w:t>
      </w:r>
      <w:r w:rsidR="004D5883" w:rsidRPr="00AF5F38">
        <w:rPr>
          <w:rFonts w:ascii="Sakkal Majalla" w:eastAsia="Calibri" w:hAnsi="Sakkal Majalla" w:cs="Sakkal Majalla"/>
          <w:color w:val="000000"/>
          <w:sz w:val="32"/>
          <w:szCs w:val="32"/>
          <w:rtl/>
          <w:lang w:eastAsia="ar"/>
        </w:rPr>
        <w:t>«</w:t>
      </w:r>
      <w:proofErr w:type="gramEnd"/>
      <w:r w:rsidRPr="000D1BD2">
        <w:rPr>
          <w:rFonts w:ascii="Sakkal Majalla" w:eastAsia="Calibri" w:hAnsi="Sakkal Majalla" w:cs="Sakkal Majalla"/>
          <w:color w:val="000000"/>
          <w:sz w:val="32"/>
          <w:szCs w:val="32"/>
          <w:rtl/>
          <w:lang w:eastAsia="ar"/>
        </w:rPr>
        <w:t>جدا</w:t>
      </w:r>
      <w:r w:rsidR="004D5883" w:rsidRPr="00AF5F38">
        <w:rPr>
          <w:rFonts w:ascii="Sakkal Majalla" w:eastAsia="Calibri" w:hAnsi="Sakkal Majalla" w:cs="Sakkal Majalla"/>
          <w:color w:val="000000"/>
          <w:sz w:val="32"/>
          <w:szCs w:val="32"/>
          <w:rtl/>
          <w:lang w:eastAsia="ar"/>
        </w:rPr>
        <w:t>»</w:t>
      </w:r>
      <w:r w:rsidRPr="000D1BD2">
        <w:rPr>
          <w:rFonts w:ascii="Sakkal Majalla" w:eastAsia="Calibri" w:hAnsi="Sakkal Majalla" w:cs="Sakkal Majalla"/>
          <w:color w:val="000000"/>
          <w:sz w:val="32"/>
          <w:szCs w:val="32"/>
          <w:rtl/>
          <w:lang w:eastAsia="ar"/>
        </w:rPr>
        <w:t xml:space="preserve"> إلى ال</w:t>
      </w:r>
      <w:del w:id="15" w:author="Khalid Al Furaih" w:date="2019-12-25T14:42:00Z">
        <w:r w:rsidRPr="000D1BD2" w:rsidDel="0097352C">
          <w:rPr>
            <w:rFonts w:ascii="Sakkal Majalla" w:eastAsia="Calibri" w:hAnsi="Sakkal Majalla" w:cs="Sakkal Majalla"/>
            <w:color w:val="000000"/>
            <w:sz w:val="32"/>
            <w:szCs w:val="32"/>
            <w:rtl/>
            <w:lang w:eastAsia="ar"/>
          </w:rPr>
          <w:delText>شراكة</w:delText>
        </w:r>
      </w:del>
      <w:ins w:id="16" w:author="Khalid Al Furaih" w:date="2019-12-25T14:42:00Z">
        <w:r w:rsidR="0097352C">
          <w:rPr>
            <w:rFonts w:ascii="Sakkal Majalla" w:eastAsia="Calibri" w:hAnsi="Sakkal Majalla" w:cs="Sakkal Majalla"/>
            <w:color w:val="000000"/>
            <w:sz w:val="32"/>
            <w:szCs w:val="32"/>
            <w:rtl/>
            <w:lang w:eastAsia="ar"/>
          </w:rPr>
          <w:t>شـراكة</w:t>
        </w:r>
      </w:ins>
      <w:r w:rsidRPr="000D1BD2">
        <w:rPr>
          <w:rFonts w:ascii="Sakkal Majalla" w:eastAsia="Calibri" w:hAnsi="Sakkal Majalla" w:cs="Sakkal Majalla"/>
          <w:color w:val="000000"/>
          <w:sz w:val="32"/>
          <w:szCs w:val="32"/>
          <w:rtl/>
          <w:lang w:eastAsia="ar"/>
        </w:rPr>
        <w:t xml:space="preserve"> مع </w:t>
      </w:r>
      <w:r w:rsidR="007232DA" w:rsidRPr="000D1BD2">
        <w:rPr>
          <w:rFonts w:ascii="Sakkal Majalla" w:eastAsia="Calibri" w:hAnsi="Sakkal Majalla" w:cs="Sakkal Majalla"/>
          <w:color w:val="000000"/>
          <w:sz w:val="32"/>
          <w:szCs w:val="32"/>
          <w:rtl/>
          <w:lang w:eastAsia="ar"/>
        </w:rPr>
        <w:t xml:space="preserve">مدراء صناديق ذوي خبرة </w:t>
      </w:r>
      <w:r w:rsidR="007232DA" w:rsidRPr="000D1BD2">
        <w:rPr>
          <w:rFonts w:ascii="Sakkal Majalla" w:eastAsia="Calibri" w:hAnsi="Sakkal Majalla" w:cs="Sakkal Majalla" w:hint="eastAsia"/>
          <w:color w:val="000000"/>
          <w:sz w:val="32"/>
          <w:szCs w:val="32"/>
          <w:rtl/>
          <w:lang w:eastAsia="ar"/>
        </w:rPr>
        <w:t>استثمارية</w:t>
      </w:r>
      <w:r w:rsidR="007232DA" w:rsidRPr="000D1BD2">
        <w:rPr>
          <w:rFonts w:ascii="Sakkal Majalla" w:eastAsia="Calibri" w:hAnsi="Sakkal Majalla" w:cs="Sakkal Majalla"/>
          <w:color w:val="000000"/>
          <w:sz w:val="32"/>
          <w:szCs w:val="32"/>
          <w:rtl/>
          <w:lang w:eastAsia="ar"/>
        </w:rPr>
        <w:t xml:space="preserve"> ناجحة – محلياً وإقليمياَ </w:t>
      </w:r>
      <w:r w:rsidR="00EE3839" w:rsidRPr="000D1BD2">
        <w:rPr>
          <w:rFonts w:ascii="Sakkal Majalla" w:eastAsia="Calibri" w:hAnsi="Sakkal Majalla" w:cs="Sakkal Majalla" w:hint="eastAsia"/>
          <w:color w:val="000000"/>
          <w:sz w:val="32"/>
          <w:szCs w:val="32"/>
          <w:rtl/>
          <w:lang w:eastAsia="ar"/>
        </w:rPr>
        <w:t>ودولياً</w:t>
      </w:r>
      <w:r w:rsidR="00EE3839" w:rsidRPr="000D1BD2">
        <w:rPr>
          <w:rFonts w:ascii="Sakkal Majalla" w:eastAsia="Calibri" w:hAnsi="Sakkal Majalla" w:cs="Sakkal Majalla"/>
          <w:color w:val="000000"/>
          <w:sz w:val="32"/>
          <w:szCs w:val="32"/>
          <w:rtl/>
          <w:lang w:eastAsia="ar"/>
        </w:rPr>
        <w:t xml:space="preserve"> </w:t>
      </w:r>
      <w:r w:rsidR="00EE3839" w:rsidRPr="000D1BD2">
        <w:rPr>
          <w:rFonts w:ascii="Sakkal Majalla" w:eastAsia="Calibri" w:hAnsi="Sakkal Majalla" w:cs="Sakkal Majalla" w:hint="eastAsia"/>
          <w:color w:val="000000"/>
          <w:sz w:val="32"/>
          <w:szCs w:val="32"/>
          <w:rtl/>
          <w:lang w:eastAsia="ar"/>
        </w:rPr>
        <w:t>ولديهم</w:t>
      </w:r>
      <w:r w:rsidR="007232DA" w:rsidRPr="000D1BD2">
        <w:rPr>
          <w:rFonts w:ascii="Sakkal Majalla" w:eastAsia="Calibri" w:hAnsi="Sakkal Majalla" w:cs="Sakkal Majalla"/>
          <w:color w:val="000000"/>
          <w:sz w:val="32"/>
          <w:szCs w:val="32"/>
          <w:rtl/>
          <w:lang w:eastAsia="ar"/>
        </w:rPr>
        <w:t xml:space="preserve"> التزام</w:t>
      </w:r>
      <w:r w:rsidRPr="000D1BD2">
        <w:rPr>
          <w:rFonts w:ascii="Sakkal Majalla" w:eastAsia="Calibri" w:hAnsi="Sakkal Majalla" w:cs="Sakkal Majalla"/>
          <w:color w:val="000000"/>
          <w:sz w:val="32"/>
          <w:szCs w:val="32"/>
          <w:rtl/>
          <w:lang w:eastAsia="ar"/>
        </w:rPr>
        <w:t xml:space="preserve"> </w:t>
      </w:r>
      <w:r w:rsidR="005F64A1" w:rsidRPr="000D1BD2">
        <w:rPr>
          <w:rFonts w:ascii="Sakkal Majalla" w:eastAsia="Calibri" w:hAnsi="Sakkal Majalla" w:cs="Sakkal Majalla" w:hint="eastAsia"/>
          <w:color w:val="000000"/>
          <w:sz w:val="32"/>
          <w:szCs w:val="32"/>
          <w:rtl/>
          <w:lang w:eastAsia="ar"/>
        </w:rPr>
        <w:t>ل</w:t>
      </w:r>
      <w:r w:rsidRPr="000D1BD2">
        <w:rPr>
          <w:rFonts w:ascii="Sakkal Majalla" w:eastAsia="Calibri" w:hAnsi="Sakkal Majalla" w:cs="Sakkal Majalla"/>
          <w:color w:val="000000"/>
          <w:sz w:val="32"/>
          <w:szCs w:val="32"/>
          <w:rtl/>
          <w:lang w:eastAsia="ar"/>
        </w:rPr>
        <w:t>لسوق السعودية</w:t>
      </w:r>
    </w:p>
    <w:p w14:paraId="05F9B805" w14:textId="77777777" w:rsidR="00A134B7" w:rsidRPr="00DC2B00" w:rsidRDefault="00A134B7" w:rsidP="00DC2B00">
      <w:pPr>
        <w:pStyle w:val="ListParagraph"/>
        <w:rPr>
          <w:rFonts w:ascii="Sakkal Majalla" w:eastAsia="Calibri" w:hAnsi="Sakkal Majalla" w:cs="Sakkal Majalla"/>
          <w:color w:val="000000"/>
          <w:sz w:val="32"/>
          <w:szCs w:val="32"/>
          <w:rtl/>
          <w:lang w:eastAsia="ar"/>
        </w:rPr>
      </w:pPr>
    </w:p>
    <w:p w14:paraId="6856786D" w14:textId="5D66300E" w:rsidR="009A674B" w:rsidRPr="000D1BD2" w:rsidRDefault="0093235A" w:rsidP="00DC2B00">
      <w:pPr>
        <w:pStyle w:val="ListParagraph"/>
        <w:numPr>
          <w:ilvl w:val="0"/>
          <w:numId w:val="1"/>
        </w:numPr>
        <w:autoSpaceDE w:val="0"/>
        <w:autoSpaceDN w:val="0"/>
        <w:bidi/>
        <w:adjustRightInd w:val="0"/>
        <w:spacing w:line="276" w:lineRule="auto"/>
        <w:ind w:right="-380"/>
        <w:jc w:val="both"/>
        <w:rPr>
          <w:rFonts w:ascii="Sakkal Majalla" w:eastAsia="Calibri" w:hAnsi="Sakkal Majalla" w:cs="Sakkal Majalla"/>
          <w:color w:val="000000"/>
          <w:sz w:val="32"/>
          <w:szCs w:val="32"/>
          <w:rtl/>
          <w:lang w:eastAsia="ar"/>
        </w:rPr>
      </w:pPr>
      <w:r w:rsidRPr="000D1BD2">
        <w:rPr>
          <w:rFonts w:ascii="Sakkal Majalla" w:eastAsia="Calibri" w:hAnsi="Sakkal Majalla" w:cs="Sakkal Majalla"/>
          <w:color w:val="000000"/>
          <w:sz w:val="32"/>
          <w:szCs w:val="32"/>
          <w:rtl/>
          <w:lang w:eastAsia="ar"/>
        </w:rPr>
        <w:t xml:space="preserve"> </w:t>
      </w:r>
      <w:r w:rsidR="005F64A1" w:rsidRPr="000D1BD2">
        <w:rPr>
          <w:rFonts w:ascii="Sakkal Majalla" w:eastAsia="Calibri" w:hAnsi="Sakkal Majalla" w:cs="Sakkal Majalla" w:hint="eastAsia"/>
          <w:color w:val="000000"/>
          <w:sz w:val="32"/>
          <w:szCs w:val="32"/>
          <w:rtl/>
          <w:lang w:eastAsia="ar"/>
        </w:rPr>
        <w:t>وكذلك</w:t>
      </w:r>
      <w:r w:rsidR="005F64A1" w:rsidRPr="000D1BD2">
        <w:rPr>
          <w:rFonts w:ascii="Sakkal Majalla" w:eastAsia="Calibri" w:hAnsi="Sakkal Majalla" w:cs="Sakkal Majalla"/>
          <w:color w:val="000000"/>
          <w:sz w:val="32"/>
          <w:szCs w:val="32"/>
          <w:rtl/>
          <w:lang w:eastAsia="ar"/>
        </w:rPr>
        <w:t xml:space="preserve"> </w:t>
      </w:r>
      <w:r w:rsidR="007232DA" w:rsidRPr="000D1BD2">
        <w:rPr>
          <w:rFonts w:ascii="Sakkal Majalla" w:eastAsia="Calibri" w:hAnsi="Sakkal Majalla" w:cs="Sakkal Majalla" w:hint="eastAsia"/>
          <w:color w:val="000000"/>
          <w:sz w:val="32"/>
          <w:szCs w:val="32"/>
          <w:rtl/>
          <w:lang w:eastAsia="ar"/>
        </w:rPr>
        <w:t>مدراء</w:t>
      </w:r>
      <w:r w:rsidR="007232DA" w:rsidRPr="000D1BD2">
        <w:rPr>
          <w:rFonts w:ascii="Sakkal Majalla" w:eastAsia="Calibri" w:hAnsi="Sakkal Majalla" w:cs="Sakkal Majalla"/>
          <w:color w:val="000000"/>
          <w:sz w:val="32"/>
          <w:szCs w:val="32"/>
          <w:rtl/>
          <w:lang w:eastAsia="ar"/>
        </w:rPr>
        <w:t xml:space="preserve"> صناديق </w:t>
      </w:r>
      <w:r w:rsidR="009A674B" w:rsidRPr="000D1BD2">
        <w:rPr>
          <w:rFonts w:ascii="Sakkal Majalla" w:eastAsia="Calibri" w:hAnsi="Sakkal Majalla" w:cs="Sakkal Majalla"/>
          <w:color w:val="000000"/>
          <w:sz w:val="32"/>
          <w:szCs w:val="32"/>
          <w:rtl/>
          <w:lang w:eastAsia="ar"/>
        </w:rPr>
        <w:t>الاستثمار الحديثة ممن لديه</w:t>
      </w:r>
      <w:r w:rsidR="007232DA" w:rsidRPr="000D1BD2">
        <w:rPr>
          <w:rFonts w:ascii="Sakkal Majalla" w:eastAsia="Calibri" w:hAnsi="Sakkal Majalla" w:cs="Sakkal Majalla" w:hint="eastAsia"/>
          <w:color w:val="000000"/>
          <w:sz w:val="32"/>
          <w:szCs w:val="32"/>
          <w:rtl/>
          <w:lang w:eastAsia="ar"/>
        </w:rPr>
        <w:t>م</w:t>
      </w:r>
      <w:r w:rsidR="009A674B" w:rsidRPr="000D1BD2">
        <w:rPr>
          <w:rFonts w:ascii="Sakkal Majalla" w:eastAsia="Calibri" w:hAnsi="Sakkal Majalla" w:cs="Sakkal Majalla"/>
          <w:color w:val="000000"/>
          <w:sz w:val="32"/>
          <w:szCs w:val="32"/>
          <w:rtl/>
          <w:lang w:eastAsia="ar"/>
        </w:rPr>
        <w:t xml:space="preserve"> الخبرة الكافية بالسوق المحلية</w:t>
      </w:r>
    </w:p>
    <w:p w14:paraId="7C91260D" w14:textId="77777777" w:rsidR="0093235A" w:rsidRPr="0071190D" w:rsidRDefault="0093235A" w:rsidP="008014C5">
      <w:pPr>
        <w:autoSpaceDE w:val="0"/>
        <w:autoSpaceDN w:val="0"/>
        <w:bidi/>
        <w:adjustRightInd w:val="0"/>
        <w:spacing w:line="276" w:lineRule="auto"/>
        <w:ind w:right="-380"/>
        <w:jc w:val="both"/>
        <w:rPr>
          <w:rFonts w:ascii="Sakkal Majalla" w:hAnsi="Sakkal Majalla" w:cs="Sakkal Majalla"/>
          <w:color w:val="000000"/>
          <w:sz w:val="32"/>
          <w:szCs w:val="32"/>
        </w:rPr>
      </w:pPr>
    </w:p>
    <w:p w14:paraId="5856DE4A" w14:textId="75CDE403" w:rsidR="009A674B" w:rsidRPr="000D1BD2" w:rsidRDefault="0093235A" w:rsidP="000D1BD2">
      <w:pPr>
        <w:pStyle w:val="ListParagraph"/>
        <w:numPr>
          <w:ilvl w:val="0"/>
          <w:numId w:val="1"/>
        </w:numPr>
        <w:autoSpaceDE w:val="0"/>
        <w:autoSpaceDN w:val="0"/>
        <w:bidi/>
        <w:adjustRightInd w:val="0"/>
        <w:spacing w:line="276" w:lineRule="auto"/>
        <w:ind w:right="-380"/>
        <w:jc w:val="both"/>
        <w:rPr>
          <w:rFonts w:ascii="Sakkal Majalla" w:eastAsia="Calibri" w:hAnsi="Sakkal Majalla" w:cs="Sakkal Majalla"/>
          <w:color w:val="000000"/>
          <w:sz w:val="32"/>
          <w:szCs w:val="32"/>
          <w:rtl/>
          <w:lang w:eastAsia="ar"/>
        </w:rPr>
      </w:pPr>
      <w:r w:rsidRPr="000D1BD2">
        <w:rPr>
          <w:rFonts w:ascii="Sakkal Majalla" w:eastAsia="Calibri" w:hAnsi="Sakkal Majalla" w:cs="Sakkal Majalla" w:hint="eastAsia"/>
          <w:color w:val="000000"/>
          <w:sz w:val="32"/>
          <w:szCs w:val="32"/>
          <w:rtl/>
          <w:lang w:eastAsia="ar"/>
        </w:rPr>
        <w:t>تؤدّي</w:t>
      </w:r>
      <w:r w:rsidR="009A674B" w:rsidRPr="000D1BD2">
        <w:rPr>
          <w:rFonts w:ascii="Sakkal Majalla" w:eastAsia="Calibri" w:hAnsi="Sakkal Majalla" w:cs="Sakkal Majalla"/>
          <w:color w:val="000000"/>
          <w:sz w:val="32"/>
          <w:szCs w:val="32"/>
          <w:rtl/>
          <w:lang w:eastAsia="ar"/>
        </w:rPr>
        <w:t xml:space="preserve"> </w:t>
      </w:r>
      <w:r w:rsidR="00EE3898" w:rsidRPr="000D1BD2">
        <w:rPr>
          <w:rFonts w:ascii="Sakkal Majalla" w:eastAsia="Calibri" w:hAnsi="Sakkal Majalla" w:cs="Sakkal Majalla"/>
          <w:color w:val="000000"/>
          <w:sz w:val="32"/>
          <w:szCs w:val="32"/>
          <w:rtl/>
          <w:lang w:eastAsia="ar"/>
        </w:rPr>
        <w:t xml:space="preserve">«جدا» </w:t>
      </w:r>
      <w:r w:rsidR="009A674B" w:rsidRPr="000D1BD2">
        <w:rPr>
          <w:rFonts w:ascii="Sakkal Majalla" w:eastAsia="Calibri" w:hAnsi="Sakkal Majalla" w:cs="Sakkal Majalla"/>
          <w:color w:val="000000"/>
          <w:sz w:val="32"/>
          <w:szCs w:val="32"/>
          <w:rtl/>
          <w:lang w:eastAsia="ar"/>
        </w:rPr>
        <w:t xml:space="preserve">أعمالها </w:t>
      </w:r>
      <w:r w:rsidR="007232DA" w:rsidRPr="000D1BD2">
        <w:rPr>
          <w:rFonts w:ascii="Sakkal Majalla" w:eastAsia="Calibri" w:hAnsi="Sakkal Majalla" w:cs="Sakkal Majalla" w:hint="eastAsia"/>
          <w:color w:val="000000"/>
          <w:sz w:val="32"/>
          <w:szCs w:val="32"/>
          <w:rtl/>
          <w:lang w:eastAsia="ar"/>
        </w:rPr>
        <w:t>وفق</w:t>
      </w:r>
      <w:r w:rsidR="007232DA" w:rsidRPr="000D1BD2">
        <w:rPr>
          <w:rFonts w:ascii="Sakkal Majalla" w:eastAsia="Calibri" w:hAnsi="Sakkal Majalla" w:cs="Sakkal Majalla"/>
          <w:color w:val="000000"/>
          <w:sz w:val="32"/>
          <w:szCs w:val="32"/>
          <w:rtl/>
          <w:lang w:eastAsia="ar"/>
        </w:rPr>
        <w:t xml:space="preserve"> </w:t>
      </w:r>
      <w:r w:rsidR="007232DA" w:rsidRPr="000D1BD2">
        <w:rPr>
          <w:rFonts w:ascii="Sakkal Majalla" w:eastAsia="Calibri" w:hAnsi="Sakkal Majalla" w:cs="Sakkal Majalla" w:hint="eastAsia"/>
          <w:color w:val="000000"/>
          <w:sz w:val="32"/>
          <w:szCs w:val="32"/>
          <w:rtl/>
          <w:lang w:eastAsia="ar"/>
        </w:rPr>
        <w:t>ضوابط</w:t>
      </w:r>
      <w:r w:rsidR="007232DA" w:rsidRPr="000D1BD2">
        <w:rPr>
          <w:rFonts w:ascii="Sakkal Majalla" w:eastAsia="Calibri" w:hAnsi="Sakkal Majalla" w:cs="Sakkal Majalla"/>
          <w:color w:val="000000"/>
          <w:sz w:val="32"/>
          <w:szCs w:val="32"/>
          <w:rtl/>
          <w:lang w:eastAsia="ar"/>
        </w:rPr>
        <w:t xml:space="preserve"> </w:t>
      </w:r>
      <w:r w:rsidR="007232DA" w:rsidRPr="000D1BD2">
        <w:rPr>
          <w:rFonts w:ascii="Sakkal Majalla" w:eastAsia="Calibri" w:hAnsi="Sakkal Majalla" w:cs="Sakkal Majalla" w:hint="eastAsia"/>
          <w:color w:val="000000"/>
          <w:sz w:val="32"/>
          <w:szCs w:val="32"/>
          <w:rtl/>
          <w:lang w:eastAsia="ar"/>
        </w:rPr>
        <w:t>مهنية</w:t>
      </w:r>
      <w:r w:rsidR="007232DA" w:rsidRPr="000D1BD2">
        <w:rPr>
          <w:rFonts w:ascii="Sakkal Majalla" w:eastAsia="Calibri" w:hAnsi="Sakkal Majalla" w:cs="Sakkal Majalla"/>
          <w:color w:val="000000"/>
          <w:sz w:val="32"/>
          <w:szCs w:val="32"/>
          <w:rtl/>
          <w:lang w:eastAsia="ar"/>
        </w:rPr>
        <w:t xml:space="preserve"> </w:t>
      </w:r>
      <w:r w:rsidR="007232DA" w:rsidRPr="000D1BD2">
        <w:rPr>
          <w:rFonts w:ascii="Sakkal Majalla" w:eastAsia="Calibri" w:hAnsi="Sakkal Majalla" w:cs="Sakkal Majalla" w:hint="eastAsia"/>
          <w:color w:val="000000"/>
          <w:sz w:val="32"/>
          <w:szCs w:val="32"/>
          <w:rtl/>
          <w:lang w:eastAsia="ar"/>
        </w:rPr>
        <w:t>عالية</w:t>
      </w:r>
      <w:r w:rsidR="009A674B" w:rsidRPr="000D1BD2">
        <w:rPr>
          <w:rFonts w:ascii="Sakkal Majalla" w:eastAsia="Calibri" w:hAnsi="Sakkal Majalla" w:cs="Sakkal Majalla"/>
          <w:color w:val="000000"/>
          <w:sz w:val="32"/>
          <w:szCs w:val="32"/>
          <w:rtl/>
          <w:lang w:eastAsia="ar"/>
        </w:rPr>
        <w:t xml:space="preserve"> بهدف ضمان الاستدامة المالية لبر</w:t>
      </w:r>
      <w:r w:rsidR="005F64A1" w:rsidRPr="000D1BD2">
        <w:rPr>
          <w:rFonts w:ascii="Sakkal Majalla" w:eastAsia="Calibri" w:hAnsi="Sakkal Majalla" w:cs="Sakkal Majalla" w:hint="eastAsia"/>
          <w:color w:val="000000"/>
          <w:sz w:val="32"/>
          <w:szCs w:val="32"/>
          <w:rtl/>
          <w:lang w:eastAsia="ar"/>
        </w:rPr>
        <w:t>ا</w:t>
      </w:r>
      <w:r w:rsidR="009A674B" w:rsidRPr="000D1BD2">
        <w:rPr>
          <w:rFonts w:ascii="Sakkal Majalla" w:eastAsia="Calibri" w:hAnsi="Sakkal Majalla" w:cs="Sakkal Majalla"/>
          <w:color w:val="000000"/>
          <w:sz w:val="32"/>
          <w:szCs w:val="32"/>
          <w:rtl/>
          <w:lang w:eastAsia="ar"/>
        </w:rPr>
        <w:t>مج</w:t>
      </w:r>
      <w:r w:rsidR="007232DA" w:rsidRPr="000D1BD2">
        <w:rPr>
          <w:rFonts w:ascii="Sakkal Majalla" w:eastAsia="Calibri" w:hAnsi="Sakkal Majalla" w:cs="Sakkal Majalla" w:hint="eastAsia"/>
          <w:color w:val="000000"/>
          <w:sz w:val="32"/>
          <w:szCs w:val="32"/>
          <w:rtl/>
          <w:lang w:eastAsia="ar"/>
        </w:rPr>
        <w:t>ها</w:t>
      </w:r>
      <w:r w:rsidR="009A674B" w:rsidRPr="000D1BD2">
        <w:rPr>
          <w:rFonts w:ascii="Sakkal Majalla" w:eastAsia="Calibri" w:hAnsi="Sakkal Majalla" w:cs="Sakkal Majalla"/>
          <w:color w:val="000000"/>
          <w:sz w:val="32"/>
          <w:szCs w:val="32"/>
          <w:rtl/>
          <w:lang w:eastAsia="ar"/>
        </w:rPr>
        <w:t xml:space="preserve"> الاستثمار</w:t>
      </w:r>
      <w:r w:rsidR="007232DA" w:rsidRPr="000D1BD2">
        <w:rPr>
          <w:rFonts w:ascii="Sakkal Majalla" w:eastAsia="Calibri" w:hAnsi="Sakkal Majalla" w:cs="Sakkal Majalla" w:hint="eastAsia"/>
          <w:color w:val="000000"/>
          <w:sz w:val="32"/>
          <w:szCs w:val="32"/>
          <w:rtl/>
          <w:lang w:eastAsia="ar"/>
        </w:rPr>
        <w:t>ية</w:t>
      </w:r>
    </w:p>
    <w:p w14:paraId="50A149A8" w14:textId="77777777" w:rsidR="0093235A" w:rsidRPr="0071190D" w:rsidRDefault="0093235A" w:rsidP="008014C5">
      <w:pPr>
        <w:autoSpaceDE w:val="0"/>
        <w:autoSpaceDN w:val="0"/>
        <w:bidi/>
        <w:adjustRightInd w:val="0"/>
        <w:spacing w:line="276" w:lineRule="auto"/>
        <w:ind w:right="-380"/>
        <w:jc w:val="both"/>
        <w:rPr>
          <w:rFonts w:ascii="Sakkal Majalla" w:hAnsi="Sakkal Majalla" w:cs="Sakkal Majalla"/>
          <w:color w:val="000000"/>
          <w:sz w:val="32"/>
          <w:szCs w:val="32"/>
        </w:rPr>
      </w:pPr>
    </w:p>
    <w:p w14:paraId="76D53A1C" w14:textId="77777777" w:rsidR="00990538" w:rsidRDefault="007232DA" w:rsidP="000D1BD2">
      <w:pPr>
        <w:pStyle w:val="ListParagraph"/>
        <w:numPr>
          <w:ilvl w:val="0"/>
          <w:numId w:val="1"/>
        </w:numPr>
        <w:autoSpaceDE w:val="0"/>
        <w:autoSpaceDN w:val="0"/>
        <w:bidi/>
        <w:adjustRightInd w:val="0"/>
        <w:spacing w:line="276" w:lineRule="auto"/>
        <w:ind w:right="-380"/>
        <w:jc w:val="both"/>
        <w:rPr>
          <w:rFonts w:ascii="Sakkal Majalla" w:eastAsia="Calibri" w:hAnsi="Sakkal Majalla" w:cs="Sakkal Majalla"/>
          <w:color w:val="000000"/>
          <w:sz w:val="32"/>
          <w:szCs w:val="32"/>
          <w:lang w:eastAsia="ar"/>
        </w:rPr>
      </w:pPr>
      <w:r w:rsidRPr="000D1BD2">
        <w:rPr>
          <w:rFonts w:ascii="Sakkal Majalla" w:eastAsia="Calibri" w:hAnsi="Sakkal Majalla" w:cs="Sakkal Majalla" w:hint="eastAsia"/>
          <w:color w:val="000000"/>
          <w:sz w:val="32"/>
          <w:szCs w:val="32"/>
          <w:rtl/>
          <w:lang w:eastAsia="ar"/>
        </w:rPr>
        <w:t>تركّز</w:t>
      </w:r>
      <w:r w:rsidRPr="000D1BD2">
        <w:rPr>
          <w:rFonts w:ascii="Sakkal Majalla" w:eastAsia="Calibri" w:hAnsi="Sakkal Majalla" w:cs="Sakkal Majalla"/>
          <w:color w:val="000000"/>
          <w:sz w:val="32"/>
          <w:szCs w:val="32"/>
          <w:rtl/>
          <w:lang w:eastAsia="ar"/>
        </w:rPr>
        <w:t xml:space="preserve"> </w:t>
      </w:r>
      <w:r w:rsidR="009A674B" w:rsidRPr="000D1BD2">
        <w:rPr>
          <w:rFonts w:ascii="Sakkal Majalla" w:eastAsia="Calibri" w:hAnsi="Sakkal Majalla" w:cs="Sakkal Majalla"/>
          <w:color w:val="000000"/>
          <w:sz w:val="32"/>
          <w:szCs w:val="32"/>
          <w:rtl/>
          <w:lang w:eastAsia="ar"/>
        </w:rPr>
        <w:t xml:space="preserve"> </w:t>
      </w:r>
      <w:r w:rsidR="00EE3898" w:rsidRPr="000D1BD2">
        <w:rPr>
          <w:rFonts w:ascii="Sakkal Majalla" w:eastAsia="Calibri" w:hAnsi="Sakkal Majalla" w:cs="Sakkal Majalla"/>
          <w:color w:val="000000"/>
          <w:sz w:val="32"/>
          <w:szCs w:val="32"/>
          <w:rtl/>
          <w:lang w:eastAsia="ar"/>
        </w:rPr>
        <w:t xml:space="preserve">«جدا» </w:t>
      </w:r>
      <w:r w:rsidRPr="000D1BD2">
        <w:rPr>
          <w:rFonts w:ascii="Sakkal Majalla" w:eastAsia="Calibri" w:hAnsi="Sakkal Majalla" w:cs="Sakkal Majalla" w:hint="eastAsia"/>
          <w:color w:val="000000"/>
          <w:sz w:val="32"/>
          <w:szCs w:val="32"/>
          <w:rtl/>
          <w:lang w:eastAsia="ar"/>
        </w:rPr>
        <w:t>على</w:t>
      </w:r>
      <w:r w:rsidRPr="000D1BD2">
        <w:rPr>
          <w:rFonts w:ascii="Sakkal Majalla" w:eastAsia="Calibri" w:hAnsi="Sakkal Majalla" w:cs="Sakkal Majalla"/>
          <w:color w:val="000000"/>
          <w:sz w:val="32"/>
          <w:szCs w:val="32"/>
          <w:rtl/>
          <w:lang w:eastAsia="ar"/>
        </w:rPr>
        <w:t xml:space="preserve"> </w:t>
      </w:r>
      <w:r w:rsidR="009A674B" w:rsidRPr="000D1BD2">
        <w:rPr>
          <w:rFonts w:ascii="Sakkal Majalla" w:eastAsia="Calibri" w:hAnsi="Sakkal Majalla" w:cs="Sakkal Majalla"/>
          <w:color w:val="000000"/>
          <w:sz w:val="32"/>
          <w:szCs w:val="32"/>
          <w:rtl/>
          <w:lang w:eastAsia="ar"/>
        </w:rPr>
        <w:t xml:space="preserve">تحقيق </w:t>
      </w:r>
      <w:r w:rsidRPr="000D1BD2">
        <w:rPr>
          <w:rFonts w:ascii="Sakkal Majalla" w:eastAsia="Calibri" w:hAnsi="Sakkal Majalla" w:cs="Sakkal Majalla"/>
          <w:color w:val="000000"/>
          <w:sz w:val="32"/>
          <w:szCs w:val="32"/>
          <w:rtl/>
          <w:lang w:eastAsia="ar"/>
        </w:rPr>
        <w:t>ا</w:t>
      </w:r>
      <w:r w:rsidRPr="000D1BD2">
        <w:rPr>
          <w:rFonts w:ascii="Sakkal Majalla" w:eastAsia="Calibri" w:hAnsi="Sakkal Majalla" w:cs="Sakkal Majalla" w:hint="eastAsia"/>
          <w:color w:val="000000"/>
          <w:sz w:val="32"/>
          <w:szCs w:val="32"/>
          <w:rtl/>
          <w:lang w:eastAsia="ar"/>
        </w:rPr>
        <w:t>لعوائد</w:t>
      </w:r>
      <w:r w:rsidRPr="000D1BD2">
        <w:rPr>
          <w:rFonts w:ascii="Sakkal Majalla" w:eastAsia="Calibri" w:hAnsi="Sakkal Majalla" w:cs="Sakkal Majalla"/>
          <w:color w:val="000000"/>
          <w:sz w:val="32"/>
          <w:szCs w:val="32"/>
          <w:rtl/>
          <w:lang w:eastAsia="ar"/>
        </w:rPr>
        <w:t xml:space="preserve"> </w:t>
      </w:r>
      <w:r w:rsidRPr="000D1BD2">
        <w:rPr>
          <w:rFonts w:ascii="Sakkal Majalla" w:eastAsia="Calibri" w:hAnsi="Sakkal Majalla" w:cs="Sakkal Majalla" w:hint="eastAsia"/>
          <w:color w:val="000000"/>
          <w:sz w:val="32"/>
          <w:szCs w:val="32"/>
          <w:rtl/>
          <w:lang w:eastAsia="ar"/>
        </w:rPr>
        <w:t>الاستثمارية</w:t>
      </w:r>
      <w:r w:rsidRPr="000D1BD2">
        <w:rPr>
          <w:rFonts w:ascii="Sakkal Majalla" w:eastAsia="Calibri" w:hAnsi="Sakkal Majalla" w:cs="Sakkal Majalla"/>
          <w:color w:val="000000"/>
          <w:sz w:val="32"/>
          <w:szCs w:val="32"/>
          <w:rtl/>
          <w:lang w:eastAsia="ar"/>
        </w:rPr>
        <w:t xml:space="preserve"> </w:t>
      </w:r>
      <w:r w:rsidRPr="000D1BD2">
        <w:rPr>
          <w:rFonts w:ascii="Sakkal Majalla" w:eastAsia="Calibri" w:hAnsi="Sakkal Majalla" w:cs="Sakkal Majalla" w:hint="eastAsia"/>
          <w:color w:val="000000"/>
          <w:sz w:val="32"/>
          <w:szCs w:val="32"/>
          <w:rtl/>
          <w:lang w:eastAsia="ar"/>
        </w:rPr>
        <w:t>المجدية</w:t>
      </w:r>
      <w:r w:rsidR="009A674B" w:rsidRPr="000D1BD2">
        <w:rPr>
          <w:rFonts w:ascii="Sakkal Majalla" w:eastAsia="Calibri" w:hAnsi="Sakkal Majalla" w:cs="Sakkal Majalla"/>
          <w:color w:val="000000"/>
          <w:sz w:val="32"/>
          <w:szCs w:val="32"/>
          <w:rtl/>
          <w:lang w:eastAsia="ar"/>
        </w:rPr>
        <w:t xml:space="preserve"> </w:t>
      </w:r>
      <w:r w:rsidR="005F64A1" w:rsidRPr="000D1BD2">
        <w:rPr>
          <w:rFonts w:ascii="Sakkal Majalla" w:eastAsia="Calibri" w:hAnsi="Sakkal Majalla" w:cs="Sakkal Majalla" w:hint="eastAsia"/>
          <w:color w:val="000000"/>
          <w:sz w:val="32"/>
          <w:szCs w:val="32"/>
          <w:rtl/>
          <w:lang w:eastAsia="ar"/>
        </w:rPr>
        <w:t>من</w:t>
      </w:r>
      <w:r w:rsidR="005F64A1" w:rsidRPr="000D1BD2">
        <w:rPr>
          <w:rFonts w:ascii="Sakkal Majalla" w:eastAsia="Calibri" w:hAnsi="Sakkal Majalla" w:cs="Sakkal Majalla"/>
          <w:color w:val="000000"/>
          <w:sz w:val="32"/>
          <w:szCs w:val="32"/>
          <w:rtl/>
          <w:lang w:eastAsia="ar"/>
        </w:rPr>
        <w:t xml:space="preserve"> </w:t>
      </w:r>
      <w:r w:rsidR="008014C5">
        <w:rPr>
          <w:rFonts w:ascii="Sakkal Majalla" w:eastAsia="Calibri" w:hAnsi="Sakkal Majalla" w:cs="Sakkal Majalla" w:hint="cs"/>
          <w:color w:val="000000"/>
          <w:sz w:val="32"/>
          <w:szCs w:val="32"/>
          <w:rtl/>
          <w:lang w:eastAsia="ar"/>
        </w:rPr>
        <w:t>ا</w:t>
      </w:r>
      <w:r w:rsidR="005F64A1" w:rsidRPr="00AF5F38">
        <w:rPr>
          <w:rFonts w:ascii="Sakkal Majalla" w:eastAsia="Calibri" w:hAnsi="Sakkal Majalla" w:cs="Sakkal Majalla" w:hint="eastAsia"/>
          <w:color w:val="000000"/>
          <w:sz w:val="32"/>
          <w:szCs w:val="32"/>
          <w:rtl/>
          <w:lang w:eastAsia="ar"/>
        </w:rPr>
        <w:t>ستثماراتها</w:t>
      </w:r>
      <w:r w:rsidR="005F64A1" w:rsidRPr="00AF5F38">
        <w:rPr>
          <w:rFonts w:ascii="Sakkal Majalla" w:eastAsia="Calibri" w:hAnsi="Sakkal Majalla" w:cs="Sakkal Majalla"/>
          <w:color w:val="000000"/>
          <w:sz w:val="32"/>
          <w:szCs w:val="32"/>
          <w:rtl/>
          <w:lang w:eastAsia="ar"/>
        </w:rPr>
        <w:t xml:space="preserve"> </w:t>
      </w:r>
    </w:p>
    <w:p w14:paraId="6D233769" w14:textId="77777777" w:rsidR="00990538" w:rsidRPr="00DC2B00" w:rsidRDefault="00990538" w:rsidP="00DC2B00">
      <w:pPr>
        <w:pStyle w:val="ListParagraph"/>
        <w:rPr>
          <w:rFonts w:ascii="Sakkal Majalla" w:eastAsia="Calibri" w:hAnsi="Sakkal Majalla" w:cs="Sakkal Majalla"/>
          <w:color w:val="000000"/>
          <w:sz w:val="32"/>
          <w:szCs w:val="32"/>
          <w:rtl/>
          <w:lang w:eastAsia="ar"/>
        </w:rPr>
      </w:pPr>
    </w:p>
    <w:p w14:paraId="21A8FC77" w14:textId="06B8D177" w:rsidR="009A674B" w:rsidRPr="00AF5F38" w:rsidRDefault="005F64A1" w:rsidP="00DC2B00">
      <w:pPr>
        <w:pStyle w:val="ListParagraph"/>
        <w:numPr>
          <w:ilvl w:val="0"/>
          <w:numId w:val="1"/>
        </w:numPr>
        <w:autoSpaceDE w:val="0"/>
        <w:autoSpaceDN w:val="0"/>
        <w:bidi/>
        <w:adjustRightInd w:val="0"/>
        <w:spacing w:line="276" w:lineRule="auto"/>
        <w:ind w:right="-380"/>
        <w:jc w:val="both"/>
        <w:rPr>
          <w:rFonts w:ascii="Sakkal Majalla" w:eastAsia="Calibri" w:hAnsi="Sakkal Majalla" w:cs="Sakkal Majalla"/>
          <w:color w:val="000000"/>
          <w:sz w:val="32"/>
          <w:szCs w:val="32"/>
          <w:rtl/>
          <w:lang w:eastAsia="ar"/>
        </w:rPr>
      </w:pPr>
      <w:r w:rsidRPr="00AF5F38">
        <w:rPr>
          <w:rFonts w:ascii="Sakkal Majalla" w:eastAsia="Calibri" w:hAnsi="Sakkal Majalla" w:cs="Sakkal Majalla" w:hint="eastAsia"/>
          <w:color w:val="000000"/>
          <w:sz w:val="32"/>
          <w:szCs w:val="32"/>
          <w:rtl/>
          <w:lang w:eastAsia="ar"/>
        </w:rPr>
        <w:t>بالإضافة</w:t>
      </w:r>
      <w:r w:rsidRPr="00AF5F38">
        <w:rPr>
          <w:rFonts w:ascii="Sakkal Majalla" w:eastAsia="Calibri" w:hAnsi="Sakkal Majalla" w:cs="Sakkal Majalla"/>
          <w:color w:val="000000"/>
          <w:sz w:val="32"/>
          <w:szCs w:val="32"/>
          <w:rtl/>
          <w:lang w:eastAsia="ar"/>
        </w:rPr>
        <w:t xml:space="preserve"> إلى </w:t>
      </w:r>
      <w:r w:rsidR="009A674B" w:rsidRPr="00AF5F38">
        <w:rPr>
          <w:rFonts w:ascii="Sakkal Majalla" w:eastAsia="Calibri" w:hAnsi="Sakkal Majalla" w:cs="Sakkal Majalla"/>
          <w:color w:val="000000"/>
          <w:sz w:val="32"/>
          <w:szCs w:val="32"/>
          <w:rtl/>
          <w:lang w:eastAsia="ar"/>
        </w:rPr>
        <w:t>تبن</w:t>
      </w:r>
      <w:r w:rsidR="0093235A" w:rsidRPr="00AF5F38">
        <w:rPr>
          <w:rFonts w:ascii="Sakkal Majalla" w:eastAsia="Calibri" w:hAnsi="Sakkal Majalla" w:cs="Sakkal Majalla" w:hint="eastAsia"/>
          <w:color w:val="000000"/>
          <w:sz w:val="32"/>
          <w:szCs w:val="32"/>
          <w:rtl/>
          <w:lang w:eastAsia="ar"/>
        </w:rPr>
        <w:t>يها</w:t>
      </w:r>
      <w:r w:rsidR="0093235A" w:rsidRPr="00AF5F38">
        <w:rPr>
          <w:rFonts w:ascii="Sakkal Majalla" w:eastAsia="Calibri" w:hAnsi="Sakkal Majalla" w:cs="Sakkal Majalla"/>
          <w:color w:val="000000"/>
          <w:sz w:val="32"/>
          <w:szCs w:val="32"/>
          <w:rtl/>
          <w:lang w:eastAsia="ar"/>
        </w:rPr>
        <w:t xml:space="preserve"> </w:t>
      </w:r>
      <w:r w:rsidR="0093235A" w:rsidRPr="00AF5F38">
        <w:rPr>
          <w:rFonts w:ascii="Sakkal Majalla" w:eastAsia="Calibri" w:hAnsi="Sakkal Majalla" w:cs="Sakkal Majalla" w:hint="eastAsia"/>
          <w:color w:val="000000"/>
          <w:sz w:val="32"/>
          <w:szCs w:val="32"/>
          <w:rtl/>
          <w:lang w:eastAsia="ar"/>
        </w:rPr>
        <w:t>هدفًا</w:t>
      </w:r>
      <w:r w:rsidR="0093235A" w:rsidRPr="00AF5F38">
        <w:rPr>
          <w:rFonts w:ascii="Sakkal Majalla" w:eastAsia="Calibri" w:hAnsi="Sakkal Majalla" w:cs="Sakkal Majalla"/>
          <w:color w:val="000000"/>
          <w:sz w:val="32"/>
          <w:szCs w:val="32"/>
          <w:rtl/>
          <w:lang w:eastAsia="ar"/>
        </w:rPr>
        <w:t xml:space="preserve"> </w:t>
      </w:r>
      <w:r w:rsidR="0093235A" w:rsidRPr="00AF5F38">
        <w:rPr>
          <w:rFonts w:ascii="Sakkal Majalla" w:eastAsia="Calibri" w:hAnsi="Sakkal Majalla" w:cs="Sakkal Majalla" w:hint="eastAsia"/>
          <w:color w:val="000000"/>
          <w:sz w:val="32"/>
          <w:szCs w:val="32"/>
          <w:rtl/>
          <w:lang w:eastAsia="ar"/>
        </w:rPr>
        <w:t>تنمويًا</w:t>
      </w:r>
      <w:r w:rsidR="0093235A" w:rsidRPr="00AF5F38">
        <w:rPr>
          <w:rFonts w:ascii="Sakkal Majalla" w:eastAsia="Calibri" w:hAnsi="Sakkal Majalla" w:cs="Sakkal Majalla"/>
          <w:color w:val="000000"/>
          <w:sz w:val="32"/>
          <w:szCs w:val="32"/>
          <w:rtl/>
          <w:lang w:eastAsia="ar"/>
        </w:rPr>
        <w:t xml:space="preserve"> </w:t>
      </w:r>
      <w:r w:rsidR="007232DA" w:rsidRPr="00AF5F38">
        <w:rPr>
          <w:rFonts w:ascii="Sakkal Majalla" w:eastAsia="Calibri" w:hAnsi="Sakkal Majalla" w:cs="Sakkal Majalla" w:hint="eastAsia"/>
          <w:color w:val="000000"/>
          <w:sz w:val="32"/>
          <w:szCs w:val="32"/>
          <w:rtl/>
          <w:lang w:eastAsia="ar"/>
        </w:rPr>
        <w:t>يتمثّل</w:t>
      </w:r>
      <w:r w:rsidR="0093235A" w:rsidRPr="00AF5F38">
        <w:rPr>
          <w:rFonts w:ascii="Sakkal Majalla" w:eastAsia="Calibri" w:hAnsi="Sakkal Majalla" w:cs="Sakkal Majalla"/>
          <w:color w:val="000000"/>
          <w:sz w:val="32"/>
          <w:szCs w:val="32"/>
          <w:rtl/>
          <w:lang w:eastAsia="ar"/>
        </w:rPr>
        <w:t xml:space="preserve"> </w:t>
      </w:r>
      <w:r w:rsidR="009A674B" w:rsidRPr="00AF5F38">
        <w:rPr>
          <w:rFonts w:ascii="Sakkal Majalla" w:eastAsia="Calibri" w:hAnsi="Sakkal Majalla" w:cs="Sakkal Majalla"/>
          <w:color w:val="000000"/>
          <w:sz w:val="32"/>
          <w:szCs w:val="32"/>
          <w:rtl/>
          <w:lang w:eastAsia="ar"/>
        </w:rPr>
        <w:t xml:space="preserve">في تعزيز </w:t>
      </w:r>
      <w:r w:rsidR="007232DA" w:rsidRPr="00AF5F38">
        <w:rPr>
          <w:rFonts w:ascii="Sakkal Majalla" w:eastAsia="Calibri" w:hAnsi="Sakkal Majalla" w:cs="Sakkal Majalla" w:hint="eastAsia"/>
          <w:color w:val="000000"/>
          <w:sz w:val="32"/>
          <w:szCs w:val="32"/>
          <w:rtl/>
          <w:lang w:eastAsia="ar"/>
        </w:rPr>
        <w:t>نمو</w:t>
      </w:r>
      <w:r w:rsidR="007232DA" w:rsidRPr="00AF5F38">
        <w:rPr>
          <w:rFonts w:ascii="Sakkal Majalla" w:eastAsia="Calibri" w:hAnsi="Sakkal Majalla" w:cs="Sakkal Majalla"/>
          <w:color w:val="000000"/>
          <w:sz w:val="32"/>
          <w:szCs w:val="32"/>
          <w:rtl/>
          <w:lang w:eastAsia="ar"/>
        </w:rPr>
        <w:t xml:space="preserve"> </w:t>
      </w:r>
      <w:r w:rsidRPr="00AF5F38">
        <w:rPr>
          <w:rFonts w:ascii="Sakkal Majalla" w:eastAsia="Calibri" w:hAnsi="Sakkal Majalla" w:cs="Sakkal Majalla" w:hint="eastAsia"/>
          <w:color w:val="000000"/>
          <w:sz w:val="32"/>
          <w:szCs w:val="32"/>
          <w:rtl/>
          <w:lang w:eastAsia="ar"/>
        </w:rPr>
        <w:t>قطاع</w:t>
      </w:r>
      <w:r w:rsidRPr="00AF5F38">
        <w:rPr>
          <w:rFonts w:ascii="Sakkal Majalla" w:eastAsia="Calibri" w:hAnsi="Sakkal Majalla" w:cs="Sakkal Majalla"/>
          <w:color w:val="000000"/>
          <w:sz w:val="32"/>
          <w:szCs w:val="32"/>
          <w:rtl/>
          <w:lang w:eastAsia="ar"/>
        </w:rPr>
        <w:t xml:space="preserve"> </w:t>
      </w:r>
      <w:r w:rsidR="008014C5" w:rsidRPr="008014C5">
        <w:rPr>
          <w:rFonts w:ascii="Sakkal Majalla" w:eastAsia="Calibri" w:hAnsi="Sakkal Majalla" w:cs="Sakkal Majalla" w:hint="cs"/>
          <w:color w:val="000000"/>
          <w:sz w:val="32"/>
          <w:szCs w:val="32"/>
          <w:rtl/>
          <w:lang w:eastAsia="ar"/>
        </w:rPr>
        <w:t>الاستثمار</w:t>
      </w:r>
      <w:r w:rsidRPr="00AF5F38">
        <w:rPr>
          <w:rFonts w:ascii="Sakkal Majalla" w:eastAsia="Calibri" w:hAnsi="Sakkal Majalla" w:cs="Sakkal Majalla"/>
          <w:color w:val="000000"/>
          <w:sz w:val="32"/>
          <w:szCs w:val="32"/>
          <w:rtl/>
          <w:lang w:eastAsia="ar"/>
        </w:rPr>
        <w:t xml:space="preserve"> في صناديق الم</w:t>
      </w:r>
      <w:r w:rsidRPr="00AF5F38">
        <w:rPr>
          <w:rFonts w:ascii="Sakkal Majalla" w:eastAsia="Calibri" w:hAnsi="Sakkal Majalla" w:cs="Sakkal Majalla" w:hint="eastAsia"/>
          <w:color w:val="000000"/>
          <w:sz w:val="32"/>
          <w:szCs w:val="32"/>
          <w:rtl/>
          <w:lang w:eastAsia="ar"/>
        </w:rPr>
        <w:t>لكية</w:t>
      </w:r>
      <w:r w:rsidRPr="00AF5F38">
        <w:rPr>
          <w:rFonts w:ascii="Sakkal Majalla" w:eastAsia="Calibri" w:hAnsi="Sakkal Majalla" w:cs="Sakkal Majalla"/>
          <w:color w:val="000000"/>
          <w:sz w:val="32"/>
          <w:szCs w:val="32"/>
          <w:rtl/>
          <w:lang w:eastAsia="ar"/>
        </w:rPr>
        <w:t xml:space="preserve"> </w:t>
      </w:r>
      <w:r w:rsidRPr="00AF5F38">
        <w:rPr>
          <w:rFonts w:ascii="Sakkal Majalla" w:eastAsia="Calibri" w:hAnsi="Sakkal Majalla" w:cs="Sakkal Majalla" w:hint="eastAsia"/>
          <w:color w:val="000000"/>
          <w:sz w:val="32"/>
          <w:szCs w:val="32"/>
          <w:rtl/>
          <w:lang w:eastAsia="ar"/>
        </w:rPr>
        <w:t>الخاصة</w:t>
      </w:r>
      <w:r w:rsidRPr="00AF5F38">
        <w:rPr>
          <w:rFonts w:ascii="Sakkal Majalla" w:eastAsia="Calibri" w:hAnsi="Sakkal Majalla" w:cs="Sakkal Majalla"/>
          <w:color w:val="000000"/>
          <w:sz w:val="32"/>
          <w:szCs w:val="32"/>
          <w:rtl/>
          <w:lang w:eastAsia="ar"/>
        </w:rPr>
        <w:t xml:space="preserve"> </w:t>
      </w:r>
      <w:r w:rsidRPr="00AF5F38">
        <w:rPr>
          <w:rFonts w:ascii="Sakkal Majalla" w:eastAsia="Calibri" w:hAnsi="Sakkal Majalla" w:cs="Sakkal Majalla" w:hint="eastAsia"/>
          <w:color w:val="000000"/>
          <w:sz w:val="32"/>
          <w:szCs w:val="32"/>
          <w:rtl/>
          <w:lang w:eastAsia="ar"/>
        </w:rPr>
        <w:t>ورأس</w:t>
      </w:r>
      <w:r w:rsidRPr="00AF5F38">
        <w:rPr>
          <w:rFonts w:ascii="Sakkal Majalla" w:eastAsia="Calibri" w:hAnsi="Sakkal Majalla" w:cs="Sakkal Majalla"/>
          <w:color w:val="000000"/>
          <w:sz w:val="32"/>
          <w:szCs w:val="32"/>
          <w:rtl/>
          <w:lang w:eastAsia="ar"/>
        </w:rPr>
        <w:t xml:space="preserve"> </w:t>
      </w:r>
      <w:r w:rsidRPr="00AF5F38">
        <w:rPr>
          <w:rFonts w:ascii="Sakkal Majalla" w:eastAsia="Calibri" w:hAnsi="Sakkal Majalla" w:cs="Sakkal Majalla" w:hint="eastAsia"/>
          <w:color w:val="000000"/>
          <w:sz w:val="32"/>
          <w:szCs w:val="32"/>
          <w:rtl/>
          <w:lang w:eastAsia="ar"/>
        </w:rPr>
        <w:t>المال</w:t>
      </w:r>
      <w:r w:rsidRPr="00AF5F38">
        <w:rPr>
          <w:rFonts w:ascii="Sakkal Majalla" w:eastAsia="Calibri" w:hAnsi="Sakkal Majalla" w:cs="Sakkal Majalla"/>
          <w:color w:val="000000"/>
          <w:sz w:val="32"/>
          <w:szCs w:val="32"/>
          <w:rtl/>
          <w:lang w:eastAsia="ar"/>
        </w:rPr>
        <w:t xml:space="preserve"> </w:t>
      </w:r>
      <w:r w:rsidRPr="00AF5F38">
        <w:rPr>
          <w:rFonts w:ascii="Sakkal Majalla" w:eastAsia="Calibri" w:hAnsi="Sakkal Majalla" w:cs="Sakkal Majalla" w:hint="eastAsia"/>
          <w:color w:val="000000"/>
          <w:sz w:val="32"/>
          <w:szCs w:val="32"/>
          <w:rtl/>
          <w:lang w:eastAsia="ar"/>
        </w:rPr>
        <w:t>الجريء</w:t>
      </w:r>
      <w:r w:rsidR="0093235A" w:rsidRPr="00AF5F38">
        <w:rPr>
          <w:rFonts w:ascii="Sakkal Majalla" w:eastAsia="Calibri" w:hAnsi="Sakkal Majalla" w:cs="Sakkal Majalla" w:hint="eastAsia"/>
          <w:color w:val="000000"/>
          <w:sz w:val="32"/>
          <w:szCs w:val="32"/>
          <w:rtl/>
          <w:lang w:eastAsia="ar"/>
        </w:rPr>
        <w:t>،</w:t>
      </w:r>
      <w:r w:rsidR="00DC31DB" w:rsidRPr="00AF5F38">
        <w:rPr>
          <w:rFonts w:ascii="Sakkal Majalla" w:eastAsia="Calibri" w:hAnsi="Sakkal Majalla" w:cs="Sakkal Majalla"/>
          <w:color w:val="000000"/>
          <w:sz w:val="32"/>
          <w:szCs w:val="32"/>
          <w:rtl/>
          <w:lang w:eastAsia="ar"/>
        </w:rPr>
        <w:t xml:space="preserve"> لتساهم بدورها في نمو المنشآت الواعدة </w:t>
      </w:r>
      <w:r w:rsidR="00DC31DB" w:rsidRPr="00AF5F38">
        <w:rPr>
          <w:rFonts w:ascii="Sakkal Majalla" w:eastAsia="Calibri" w:hAnsi="Sakkal Majalla" w:cs="Sakkal Majalla" w:hint="eastAsia"/>
          <w:color w:val="000000"/>
          <w:sz w:val="32"/>
          <w:szCs w:val="32"/>
          <w:rtl/>
          <w:lang w:eastAsia="ar"/>
        </w:rPr>
        <w:t>وزيادة</w:t>
      </w:r>
      <w:r w:rsidR="009A674B" w:rsidRPr="00AF5F38">
        <w:rPr>
          <w:rFonts w:ascii="Sakkal Majalla" w:eastAsia="Calibri" w:hAnsi="Sakkal Majalla" w:cs="Sakkal Majalla"/>
          <w:color w:val="000000"/>
          <w:sz w:val="32"/>
          <w:szCs w:val="32"/>
          <w:rtl/>
          <w:lang w:eastAsia="ar"/>
        </w:rPr>
        <w:t xml:space="preserve"> فرص العمل وتنويع الناتج المحلي الإجمالي</w:t>
      </w:r>
    </w:p>
    <w:p w14:paraId="5245F0AB" w14:textId="77777777" w:rsidR="00990538" w:rsidRPr="0071190D" w:rsidRDefault="00990538" w:rsidP="00DC2B00">
      <w:pPr>
        <w:autoSpaceDE w:val="0"/>
        <w:autoSpaceDN w:val="0"/>
        <w:bidi/>
        <w:adjustRightInd w:val="0"/>
        <w:spacing w:line="276" w:lineRule="auto"/>
        <w:ind w:right="-380"/>
        <w:jc w:val="both"/>
        <w:rPr>
          <w:rFonts w:ascii="Sakkal Majalla" w:hAnsi="Sakkal Majalla" w:cs="Sakkal Majalla"/>
          <w:color w:val="000000"/>
          <w:sz w:val="32"/>
          <w:szCs w:val="32"/>
        </w:rPr>
      </w:pPr>
    </w:p>
    <w:p w14:paraId="6AEA2EA1" w14:textId="52507E78" w:rsidR="009A674B" w:rsidRPr="00DC2B00" w:rsidRDefault="007232DA" w:rsidP="00DC2B00">
      <w:pPr>
        <w:pStyle w:val="ListParagraph"/>
        <w:numPr>
          <w:ilvl w:val="0"/>
          <w:numId w:val="1"/>
        </w:numPr>
        <w:autoSpaceDE w:val="0"/>
        <w:autoSpaceDN w:val="0"/>
        <w:bidi/>
        <w:adjustRightInd w:val="0"/>
        <w:spacing w:line="276" w:lineRule="auto"/>
        <w:ind w:right="-380"/>
        <w:jc w:val="both"/>
        <w:rPr>
          <w:rFonts w:ascii="Sakkal Majalla" w:eastAsia="Calibri" w:hAnsi="Sakkal Majalla" w:cs="Sakkal Majalla"/>
          <w:color w:val="000000"/>
          <w:sz w:val="32"/>
          <w:szCs w:val="32"/>
          <w:rtl/>
          <w:lang w:eastAsia="ar"/>
        </w:rPr>
      </w:pPr>
      <w:r w:rsidRPr="00DC2B00">
        <w:rPr>
          <w:rFonts w:ascii="Sakkal Majalla" w:eastAsia="Calibri" w:hAnsi="Sakkal Majalla" w:cs="Sakkal Majalla" w:hint="cs"/>
          <w:color w:val="000000"/>
          <w:sz w:val="32"/>
          <w:szCs w:val="32"/>
          <w:rtl/>
          <w:lang w:eastAsia="ar"/>
        </w:rPr>
        <w:t>ي</w:t>
      </w:r>
      <w:r w:rsidR="009A674B" w:rsidRPr="00DC2B00">
        <w:rPr>
          <w:rFonts w:ascii="Sakkal Majalla" w:eastAsia="Calibri" w:hAnsi="Sakkal Majalla" w:cs="Sakkal Majalla"/>
          <w:color w:val="000000"/>
          <w:sz w:val="32"/>
          <w:szCs w:val="32"/>
          <w:rtl/>
          <w:lang w:eastAsia="ar"/>
        </w:rPr>
        <w:t xml:space="preserve">خضع </w:t>
      </w:r>
      <w:r w:rsidRPr="00DC2B00">
        <w:rPr>
          <w:rFonts w:ascii="Sakkal Majalla" w:eastAsia="Calibri" w:hAnsi="Sakkal Majalla" w:cs="Sakkal Majalla" w:hint="cs"/>
          <w:color w:val="000000"/>
          <w:sz w:val="32"/>
          <w:szCs w:val="32"/>
          <w:rtl/>
          <w:lang w:eastAsia="ar"/>
        </w:rPr>
        <w:t xml:space="preserve">مدراء صناديق الاستثمار المؤهلون </w:t>
      </w:r>
      <w:r w:rsidR="009A674B" w:rsidRPr="00DC2B00">
        <w:rPr>
          <w:rFonts w:ascii="Sakkal Majalla" w:eastAsia="Calibri" w:hAnsi="Sakkal Majalla" w:cs="Sakkal Majalla"/>
          <w:color w:val="000000"/>
          <w:sz w:val="32"/>
          <w:szCs w:val="32"/>
          <w:rtl/>
          <w:lang w:eastAsia="ar"/>
        </w:rPr>
        <w:t xml:space="preserve">إلى </w:t>
      </w:r>
      <w:r w:rsidRPr="00DC2B00">
        <w:rPr>
          <w:rFonts w:ascii="Sakkal Majalla" w:eastAsia="Calibri" w:hAnsi="Sakkal Majalla" w:cs="Sakkal Majalla" w:hint="cs"/>
          <w:color w:val="000000"/>
          <w:sz w:val="32"/>
          <w:szCs w:val="32"/>
          <w:rtl/>
          <w:lang w:eastAsia="ar"/>
        </w:rPr>
        <w:t>ال</w:t>
      </w:r>
      <w:r w:rsidR="009A674B" w:rsidRPr="00DC2B00">
        <w:rPr>
          <w:rFonts w:ascii="Sakkal Majalla" w:eastAsia="Calibri" w:hAnsi="Sakkal Majalla" w:cs="Sakkal Majalla"/>
          <w:color w:val="000000"/>
          <w:sz w:val="32"/>
          <w:szCs w:val="32"/>
          <w:rtl/>
          <w:lang w:eastAsia="ar"/>
        </w:rPr>
        <w:t>إجراءات التجارية والقانونية</w:t>
      </w:r>
      <w:r w:rsidR="0093235A" w:rsidRPr="00DC2B00">
        <w:rPr>
          <w:rFonts w:ascii="Sakkal Majalla" w:eastAsia="Calibri" w:hAnsi="Sakkal Majalla" w:cs="Sakkal Majalla" w:hint="cs"/>
          <w:color w:val="000000"/>
          <w:sz w:val="32"/>
          <w:szCs w:val="32"/>
          <w:rtl/>
          <w:lang w:eastAsia="ar"/>
        </w:rPr>
        <w:t xml:space="preserve"> </w:t>
      </w:r>
      <w:r w:rsidRPr="00DC2B00">
        <w:rPr>
          <w:rFonts w:ascii="Sakkal Majalla" w:eastAsia="Calibri" w:hAnsi="Sakkal Majalla" w:cs="Sakkal Majalla" w:hint="cs"/>
          <w:color w:val="000000"/>
          <w:sz w:val="32"/>
          <w:szCs w:val="32"/>
          <w:rtl/>
          <w:lang w:eastAsia="ar"/>
        </w:rPr>
        <w:t>اللازمة</w:t>
      </w:r>
    </w:p>
    <w:p w14:paraId="0700984A" w14:textId="77777777" w:rsidR="0093235A" w:rsidRPr="0071190D" w:rsidRDefault="0093235A" w:rsidP="00AF5F38">
      <w:pPr>
        <w:autoSpaceDE w:val="0"/>
        <w:autoSpaceDN w:val="0"/>
        <w:bidi/>
        <w:adjustRightInd w:val="0"/>
        <w:spacing w:line="276" w:lineRule="auto"/>
        <w:ind w:right="-380"/>
        <w:jc w:val="both"/>
        <w:rPr>
          <w:rFonts w:ascii="Sakkal Majalla" w:hAnsi="Sakkal Majalla" w:cs="Sakkal Majalla"/>
          <w:color w:val="000000"/>
          <w:sz w:val="32"/>
          <w:szCs w:val="32"/>
        </w:rPr>
      </w:pPr>
    </w:p>
    <w:p w14:paraId="25DF05B4" w14:textId="09D7286E" w:rsidR="0093235A" w:rsidRPr="00DC2B00" w:rsidRDefault="0093235A" w:rsidP="00DC2B00">
      <w:pPr>
        <w:pStyle w:val="ListParagraph"/>
        <w:numPr>
          <w:ilvl w:val="0"/>
          <w:numId w:val="1"/>
        </w:numPr>
        <w:autoSpaceDE w:val="0"/>
        <w:autoSpaceDN w:val="0"/>
        <w:bidi/>
        <w:adjustRightInd w:val="0"/>
        <w:spacing w:line="276" w:lineRule="auto"/>
        <w:ind w:right="-380"/>
        <w:jc w:val="both"/>
        <w:rPr>
          <w:rFonts w:ascii="Sakkal Majalla" w:eastAsia="Calibri" w:hAnsi="Sakkal Majalla" w:cs="Sakkal Majalla"/>
          <w:color w:val="000000"/>
          <w:sz w:val="32"/>
          <w:szCs w:val="32"/>
          <w:rtl/>
          <w:lang w:eastAsia="ar"/>
        </w:rPr>
      </w:pPr>
      <w:r w:rsidRPr="00DC2B00">
        <w:rPr>
          <w:rFonts w:ascii="Sakkal Majalla" w:eastAsia="Calibri" w:hAnsi="Sakkal Majalla" w:cs="Sakkal Majalla" w:hint="cs"/>
          <w:color w:val="000000"/>
          <w:sz w:val="32"/>
          <w:szCs w:val="32"/>
          <w:rtl/>
          <w:lang w:eastAsia="ar"/>
        </w:rPr>
        <w:t>يقدم</w:t>
      </w:r>
      <w:r w:rsidRPr="00DC2B00">
        <w:rPr>
          <w:rFonts w:ascii="Sakkal Majalla" w:eastAsia="Calibri" w:hAnsi="Sakkal Majalla" w:cs="Sakkal Majalla"/>
          <w:color w:val="000000"/>
          <w:sz w:val="32"/>
          <w:szCs w:val="32"/>
          <w:rtl/>
          <w:lang w:eastAsia="ar"/>
        </w:rPr>
        <w:t xml:space="preserve"> </w:t>
      </w:r>
      <w:r w:rsidR="009A674B" w:rsidRPr="00DC2B00">
        <w:rPr>
          <w:rFonts w:ascii="Sakkal Majalla" w:eastAsia="Calibri" w:hAnsi="Sakkal Majalla" w:cs="Sakkal Majalla"/>
          <w:color w:val="000000"/>
          <w:sz w:val="32"/>
          <w:szCs w:val="32"/>
          <w:rtl/>
          <w:lang w:eastAsia="ar"/>
        </w:rPr>
        <w:t xml:space="preserve">البرنامج </w:t>
      </w:r>
      <w:r w:rsidRPr="00DC2B00">
        <w:rPr>
          <w:rFonts w:ascii="Sakkal Majalla" w:eastAsia="Calibri" w:hAnsi="Sakkal Majalla" w:cs="Sakkal Majalla" w:hint="cs"/>
          <w:color w:val="000000"/>
          <w:sz w:val="32"/>
          <w:szCs w:val="32"/>
          <w:rtl/>
          <w:lang w:eastAsia="ar"/>
        </w:rPr>
        <w:t>ال</w:t>
      </w:r>
      <w:r w:rsidR="009A674B" w:rsidRPr="00DC2B00">
        <w:rPr>
          <w:rFonts w:ascii="Sakkal Majalla" w:eastAsia="Calibri" w:hAnsi="Sakkal Majalla" w:cs="Sakkal Majalla"/>
          <w:color w:val="000000"/>
          <w:sz w:val="32"/>
          <w:szCs w:val="32"/>
          <w:rtl/>
          <w:lang w:eastAsia="ar"/>
        </w:rPr>
        <w:t xml:space="preserve">دعم </w:t>
      </w:r>
      <w:r w:rsidRPr="00DC2B00">
        <w:rPr>
          <w:rFonts w:ascii="Sakkal Majalla" w:eastAsia="Calibri" w:hAnsi="Sakkal Majalla" w:cs="Sakkal Majalla" w:hint="cs"/>
          <w:color w:val="000000"/>
          <w:sz w:val="32"/>
          <w:szCs w:val="32"/>
          <w:rtl/>
          <w:lang w:eastAsia="ar"/>
        </w:rPr>
        <w:t>ل</w:t>
      </w:r>
      <w:r w:rsidR="009A674B" w:rsidRPr="00DC2B00">
        <w:rPr>
          <w:rFonts w:ascii="Sakkal Majalla" w:eastAsia="Calibri" w:hAnsi="Sakkal Majalla" w:cs="Sakkal Majalla"/>
          <w:color w:val="000000"/>
          <w:sz w:val="32"/>
          <w:szCs w:val="32"/>
          <w:rtl/>
          <w:lang w:eastAsia="ar"/>
        </w:rPr>
        <w:t>ثلاث فئات رئيسية من الأصول:</w:t>
      </w:r>
    </w:p>
    <w:p w14:paraId="7EE7C5E5" w14:textId="7B4883B7" w:rsidR="0093235A" w:rsidRDefault="009A674B" w:rsidP="00AF5F38">
      <w:pPr>
        <w:autoSpaceDE w:val="0"/>
        <w:autoSpaceDN w:val="0"/>
        <w:bidi/>
        <w:adjustRightInd w:val="0"/>
        <w:spacing w:line="276" w:lineRule="auto"/>
        <w:ind w:right="-380"/>
        <w:jc w:val="both"/>
        <w:rPr>
          <w:rFonts w:ascii="Sakkal Majalla" w:eastAsia="Calibri" w:hAnsi="Sakkal Majalla" w:cs="Sakkal Majalla"/>
          <w:color w:val="000000"/>
          <w:sz w:val="32"/>
          <w:szCs w:val="32"/>
          <w:rtl/>
          <w:lang w:eastAsia="ar"/>
        </w:rPr>
      </w:pPr>
      <w:r w:rsidRPr="0071190D">
        <w:rPr>
          <w:rFonts w:ascii="Sakkal Majalla" w:eastAsia="Calibri" w:hAnsi="Sakkal Majalla" w:cs="Sakkal Majalla"/>
          <w:color w:val="000000"/>
          <w:sz w:val="32"/>
          <w:szCs w:val="32"/>
          <w:rtl/>
          <w:lang w:eastAsia="ar"/>
        </w:rPr>
        <w:t>• الملكية الخاصة</w:t>
      </w:r>
    </w:p>
    <w:p w14:paraId="3E71FAC8" w14:textId="77777777" w:rsidR="0093235A" w:rsidRDefault="009A674B" w:rsidP="00AF5F38">
      <w:pPr>
        <w:autoSpaceDE w:val="0"/>
        <w:autoSpaceDN w:val="0"/>
        <w:bidi/>
        <w:adjustRightInd w:val="0"/>
        <w:spacing w:line="276" w:lineRule="auto"/>
        <w:ind w:right="-380"/>
        <w:jc w:val="both"/>
        <w:rPr>
          <w:rFonts w:ascii="Sakkal Majalla" w:eastAsia="Calibri" w:hAnsi="Sakkal Majalla" w:cs="Sakkal Majalla"/>
          <w:color w:val="000000"/>
          <w:sz w:val="32"/>
          <w:szCs w:val="32"/>
          <w:rtl/>
          <w:lang w:eastAsia="ar"/>
        </w:rPr>
      </w:pPr>
      <w:r w:rsidRPr="0071190D">
        <w:rPr>
          <w:rFonts w:ascii="Sakkal Majalla" w:eastAsia="Calibri" w:hAnsi="Sakkal Majalla" w:cs="Sakkal Majalla"/>
          <w:color w:val="000000"/>
          <w:sz w:val="32"/>
          <w:szCs w:val="32"/>
          <w:rtl/>
          <w:lang w:eastAsia="ar"/>
        </w:rPr>
        <w:t>• رأس المال الجريء</w:t>
      </w:r>
    </w:p>
    <w:p w14:paraId="350BC8AE" w14:textId="35AE9E6D" w:rsidR="009A674B" w:rsidRPr="0071190D" w:rsidRDefault="009A674B" w:rsidP="00AF5F38">
      <w:pPr>
        <w:autoSpaceDE w:val="0"/>
        <w:autoSpaceDN w:val="0"/>
        <w:bidi/>
        <w:adjustRightInd w:val="0"/>
        <w:spacing w:line="276" w:lineRule="auto"/>
        <w:ind w:right="-380"/>
        <w:jc w:val="both"/>
        <w:rPr>
          <w:rFonts w:ascii="Sakkal Majalla" w:hAnsi="Sakkal Majalla" w:cs="Sakkal Majalla"/>
          <w:color w:val="000000"/>
          <w:sz w:val="32"/>
          <w:szCs w:val="32"/>
        </w:rPr>
      </w:pPr>
      <w:r w:rsidRPr="0071190D">
        <w:rPr>
          <w:rFonts w:ascii="Sakkal Majalla" w:eastAsia="Calibri" w:hAnsi="Sakkal Majalla" w:cs="Sakkal Majalla"/>
          <w:color w:val="000000"/>
          <w:sz w:val="32"/>
          <w:szCs w:val="32"/>
          <w:rtl/>
          <w:lang w:eastAsia="ar"/>
        </w:rPr>
        <w:t>• الاستثمارات التأسيسية</w:t>
      </w:r>
    </w:p>
    <w:p w14:paraId="201E8E29" w14:textId="77777777" w:rsidR="009A674B" w:rsidRPr="0071190D" w:rsidRDefault="009A674B" w:rsidP="00941D85">
      <w:pPr>
        <w:autoSpaceDE w:val="0"/>
        <w:autoSpaceDN w:val="0"/>
        <w:bidi/>
        <w:adjustRightInd w:val="0"/>
        <w:spacing w:line="276" w:lineRule="auto"/>
        <w:jc w:val="both"/>
        <w:rPr>
          <w:rFonts w:ascii="Sakkal Majalla" w:hAnsi="Sakkal Majalla" w:cs="Sakkal Majalla"/>
          <w:color w:val="191C1F"/>
          <w:sz w:val="32"/>
          <w:szCs w:val="32"/>
        </w:rPr>
      </w:pPr>
    </w:p>
    <w:p w14:paraId="2399C394" w14:textId="77777777" w:rsidR="0097352C" w:rsidRDefault="0097352C" w:rsidP="00941D85">
      <w:pPr>
        <w:autoSpaceDE w:val="0"/>
        <w:autoSpaceDN w:val="0"/>
        <w:bidi/>
        <w:adjustRightInd w:val="0"/>
        <w:spacing w:line="276" w:lineRule="auto"/>
        <w:ind w:right="-380"/>
        <w:jc w:val="both"/>
        <w:rPr>
          <w:ins w:id="17" w:author="Khalid Al Furaih" w:date="2019-12-25T14:41:00Z"/>
          <w:rFonts w:ascii="Cairo SemiBold" w:eastAsia="Calibri" w:hAnsi="Cairo SemiBold" w:cs="Cairo SemiBold"/>
          <w:b/>
          <w:bCs/>
          <w:color w:val="000000"/>
          <w:sz w:val="32"/>
          <w:szCs w:val="32"/>
          <w:rtl/>
          <w:lang w:eastAsia="ar"/>
        </w:rPr>
      </w:pPr>
    </w:p>
    <w:p w14:paraId="1B3D6429" w14:textId="77777777" w:rsidR="0097352C" w:rsidRDefault="0097352C" w:rsidP="0097352C">
      <w:pPr>
        <w:autoSpaceDE w:val="0"/>
        <w:autoSpaceDN w:val="0"/>
        <w:bidi/>
        <w:adjustRightInd w:val="0"/>
        <w:spacing w:line="276" w:lineRule="auto"/>
        <w:ind w:right="-380"/>
        <w:jc w:val="both"/>
        <w:rPr>
          <w:ins w:id="18" w:author="Khalid Al Furaih" w:date="2019-12-25T14:41:00Z"/>
          <w:rFonts w:ascii="Cairo SemiBold" w:eastAsia="Calibri" w:hAnsi="Cairo SemiBold" w:cs="Cairo SemiBold"/>
          <w:b/>
          <w:bCs/>
          <w:color w:val="000000"/>
          <w:sz w:val="32"/>
          <w:szCs w:val="32"/>
          <w:rtl/>
          <w:lang w:eastAsia="ar"/>
        </w:rPr>
      </w:pPr>
    </w:p>
    <w:p w14:paraId="4F40714B" w14:textId="1D384600" w:rsidR="009A674B" w:rsidRPr="00DC2B00" w:rsidRDefault="009A674B" w:rsidP="0097352C">
      <w:pPr>
        <w:autoSpaceDE w:val="0"/>
        <w:autoSpaceDN w:val="0"/>
        <w:bidi/>
        <w:adjustRightInd w:val="0"/>
        <w:spacing w:line="276" w:lineRule="auto"/>
        <w:ind w:right="-380"/>
        <w:jc w:val="both"/>
        <w:rPr>
          <w:rFonts w:ascii="Cairo SemiBold" w:hAnsi="Cairo SemiBold" w:cs="Cairo SemiBold"/>
          <w:b/>
          <w:bCs/>
          <w:color w:val="000000"/>
          <w:sz w:val="32"/>
          <w:szCs w:val="32"/>
        </w:rPr>
        <w:pPrChange w:id="19" w:author="Khalid Al Furaih" w:date="2019-12-25T14:41:00Z">
          <w:pPr>
            <w:autoSpaceDE w:val="0"/>
            <w:autoSpaceDN w:val="0"/>
            <w:bidi/>
            <w:adjustRightInd w:val="0"/>
            <w:spacing w:line="276" w:lineRule="auto"/>
            <w:ind w:right="-380"/>
            <w:jc w:val="both"/>
          </w:pPr>
        </w:pPrChange>
      </w:pPr>
      <w:r w:rsidRPr="00DC2B00">
        <w:rPr>
          <w:rFonts w:ascii="Cairo SemiBold" w:eastAsia="Calibri" w:hAnsi="Cairo SemiBold" w:cs="Cairo SemiBold"/>
          <w:b/>
          <w:bCs/>
          <w:color w:val="000000"/>
          <w:sz w:val="32"/>
          <w:szCs w:val="32"/>
          <w:rtl/>
          <w:lang w:eastAsia="ar"/>
        </w:rPr>
        <w:lastRenderedPageBreak/>
        <w:t>معايير ال</w:t>
      </w:r>
      <w:del w:id="20" w:author="Khalid Al Furaih" w:date="2019-12-25T14:42:00Z">
        <w:r w:rsidRPr="00DC2B00" w:rsidDel="0097352C">
          <w:rPr>
            <w:rFonts w:ascii="Cairo SemiBold" w:eastAsia="Calibri" w:hAnsi="Cairo SemiBold" w:cs="Cairo SemiBold"/>
            <w:b/>
            <w:bCs/>
            <w:color w:val="000000"/>
            <w:sz w:val="32"/>
            <w:szCs w:val="32"/>
            <w:rtl/>
            <w:lang w:eastAsia="ar"/>
          </w:rPr>
          <w:delText>شراكة</w:delText>
        </w:r>
      </w:del>
      <w:ins w:id="21" w:author="Khalid Al Furaih" w:date="2019-12-25T14:42:00Z">
        <w:r w:rsidR="0097352C">
          <w:rPr>
            <w:rFonts w:ascii="Cairo SemiBold" w:eastAsia="Calibri" w:hAnsi="Cairo SemiBold" w:cs="Cairo SemiBold"/>
            <w:b/>
            <w:bCs/>
            <w:color w:val="000000"/>
            <w:sz w:val="32"/>
            <w:szCs w:val="32"/>
            <w:rtl/>
            <w:lang w:eastAsia="ar"/>
          </w:rPr>
          <w:t>شـراكة</w:t>
        </w:r>
      </w:ins>
    </w:p>
    <w:p w14:paraId="76471F23" w14:textId="77777777" w:rsidR="009A674B" w:rsidRPr="0071190D" w:rsidRDefault="009A674B" w:rsidP="00941D85">
      <w:pPr>
        <w:autoSpaceDE w:val="0"/>
        <w:autoSpaceDN w:val="0"/>
        <w:bidi/>
        <w:adjustRightInd w:val="0"/>
        <w:spacing w:line="276" w:lineRule="auto"/>
        <w:ind w:right="-380"/>
        <w:jc w:val="both"/>
        <w:rPr>
          <w:rFonts w:ascii="Sakkal Majalla" w:hAnsi="Sakkal Majalla" w:cs="Sakkal Majalla"/>
          <w:color w:val="000000"/>
          <w:sz w:val="32"/>
          <w:szCs w:val="32"/>
        </w:rPr>
      </w:pPr>
    </w:p>
    <w:p w14:paraId="21827A34" w14:textId="437D65EC" w:rsidR="009A674B" w:rsidRPr="0071190D" w:rsidRDefault="009A674B" w:rsidP="008014C5">
      <w:pPr>
        <w:autoSpaceDE w:val="0"/>
        <w:autoSpaceDN w:val="0"/>
        <w:bidi/>
        <w:adjustRightInd w:val="0"/>
        <w:spacing w:line="276" w:lineRule="auto"/>
        <w:ind w:right="-380"/>
        <w:jc w:val="both"/>
        <w:rPr>
          <w:rFonts w:ascii="Sakkal Majalla" w:hAnsi="Sakkal Majalla" w:cs="Sakkal Majalla"/>
          <w:color w:val="000000"/>
          <w:sz w:val="32"/>
          <w:szCs w:val="32"/>
        </w:rPr>
      </w:pPr>
      <w:r w:rsidRPr="0071190D">
        <w:rPr>
          <w:rFonts w:ascii="Sakkal Majalla" w:eastAsia="Calibri" w:hAnsi="Sakkal Majalla" w:cs="Sakkal Majalla"/>
          <w:color w:val="000000"/>
          <w:sz w:val="32"/>
          <w:szCs w:val="32"/>
          <w:rtl/>
          <w:lang w:eastAsia="ar"/>
        </w:rPr>
        <w:t xml:space="preserve">تعطى الأولوية للصناديق التي تهتم بقطاع إدارة الاستثمار في الملكية الخاصة ورأس المال الجريء في المملكة، </w:t>
      </w:r>
      <w:r w:rsidR="0093235A">
        <w:rPr>
          <w:rFonts w:ascii="Sakkal Majalla" w:eastAsia="Calibri" w:hAnsi="Sakkal Majalla" w:cs="Sakkal Majalla" w:hint="cs"/>
          <w:color w:val="000000"/>
          <w:sz w:val="32"/>
          <w:szCs w:val="32"/>
          <w:rtl/>
          <w:lang w:eastAsia="ar"/>
        </w:rPr>
        <w:t xml:space="preserve">إذ </w:t>
      </w:r>
      <w:r w:rsidRPr="0071190D">
        <w:rPr>
          <w:rFonts w:ascii="Sakkal Majalla" w:eastAsia="Calibri" w:hAnsi="Sakkal Majalla" w:cs="Sakkal Majalla"/>
          <w:color w:val="000000"/>
          <w:sz w:val="32"/>
          <w:szCs w:val="32"/>
          <w:rtl/>
          <w:lang w:eastAsia="ar"/>
        </w:rPr>
        <w:t xml:space="preserve">تشير الأبحاث إلى </w:t>
      </w:r>
      <w:r w:rsidR="00353431">
        <w:rPr>
          <w:rFonts w:ascii="Sakkal Majalla" w:eastAsia="Calibri" w:hAnsi="Sakkal Majalla" w:cs="Sakkal Majalla" w:hint="cs"/>
          <w:color w:val="000000"/>
          <w:sz w:val="32"/>
          <w:szCs w:val="32"/>
          <w:rtl/>
          <w:lang w:eastAsia="ar"/>
        </w:rPr>
        <w:t>حاجة هذه الصناديق ل</w:t>
      </w:r>
      <w:r w:rsidRPr="0071190D">
        <w:rPr>
          <w:rFonts w:ascii="Sakkal Majalla" w:eastAsia="Calibri" w:hAnsi="Sakkal Majalla" w:cs="Sakkal Majalla"/>
          <w:color w:val="000000"/>
          <w:sz w:val="32"/>
          <w:szCs w:val="32"/>
          <w:rtl/>
          <w:lang w:eastAsia="ar"/>
        </w:rPr>
        <w:t xml:space="preserve">دعم مبكر </w:t>
      </w:r>
      <w:r w:rsidR="00353431">
        <w:rPr>
          <w:rFonts w:ascii="Sakkal Majalla" w:eastAsia="Calibri" w:hAnsi="Sakkal Majalla" w:cs="Sakkal Majalla" w:hint="cs"/>
          <w:color w:val="000000"/>
          <w:sz w:val="32"/>
          <w:szCs w:val="32"/>
          <w:rtl/>
          <w:lang w:eastAsia="ar"/>
        </w:rPr>
        <w:t>لتتمكن من</w:t>
      </w:r>
      <w:r w:rsidRPr="0071190D">
        <w:rPr>
          <w:rFonts w:ascii="Sakkal Majalla" w:eastAsia="Calibri" w:hAnsi="Sakkal Majalla" w:cs="Sakkal Majalla"/>
          <w:color w:val="000000"/>
          <w:sz w:val="32"/>
          <w:szCs w:val="32"/>
          <w:rtl/>
          <w:lang w:eastAsia="ar"/>
        </w:rPr>
        <w:t xml:space="preserve"> النمو إلى الحد الذي يمكن أن تسهم </w:t>
      </w:r>
      <w:r w:rsidR="00353431">
        <w:rPr>
          <w:rFonts w:ascii="Sakkal Majalla" w:eastAsia="Calibri" w:hAnsi="Sakkal Majalla" w:cs="Sakkal Majalla" w:hint="cs"/>
          <w:color w:val="000000"/>
          <w:sz w:val="32"/>
          <w:szCs w:val="32"/>
          <w:rtl/>
          <w:lang w:eastAsia="ar"/>
        </w:rPr>
        <w:t>عنده</w:t>
      </w:r>
      <w:r w:rsidR="00353431" w:rsidRPr="0071190D">
        <w:rPr>
          <w:rFonts w:ascii="Sakkal Majalla" w:eastAsia="Calibri" w:hAnsi="Sakkal Majalla" w:cs="Sakkal Majalla"/>
          <w:color w:val="000000"/>
          <w:sz w:val="32"/>
          <w:szCs w:val="32"/>
          <w:rtl/>
          <w:lang w:eastAsia="ar"/>
        </w:rPr>
        <w:t xml:space="preserve"> </w:t>
      </w:r>
      <w:r w:rsidRPr="0071190D">
        <w:rPr>
          <w:rFonts w:ascii="Sakkal Majalla" w:eastAsia="Calibri" w:hAnsi="Sakkal Majalla" w:cs="Sakkal Majalla"/>
          <w:color w:val="000000"/>
          <w:sz w:val="32"/>
          <w:szCs w:val="32"/>
          <w:rtl/>
          <w:lang w:eastAsia="ar"/>
        </w:rPr>
        <w:t>بشكل كبير في تطوير المنشآت الصغيرة والمتوسطة في المملكة. وتظهر الدراسات أن التدخل الحكومي كان جزءًا لا يتجزأ من نجاح المنشآت الصغيرة والمتوسطة في أوروبا وكوريا الجنوبية وسنغافورة، وهي أسواق مشابهة للسوق السعودية.</w:t>
      </w:r>
    </w:p>
    <w:p w14:paraId="2596D35E" w14:textId="77777777" w:rsidR="009A674B" w:rsidRPr="0071190D" w:rsidRDefault="009A674B" w:rsidP="00AF5F38">
      <w:pPr>
        <w:autoSpaceDE w:val="0"/>
        <w:autoSpaceDN w:val="0"/>
        <w:bidi/>
        <w:adjustRightInd w:val="0"/>
        <w:spacing w:line="276" w:lineRule="auto"/>
        <w:ind w:right="-380"/>
        <w:jc w:val="both"/>
        <w:rPr>
          <w:rFonts w:ascii="Sakkal Majalla" w:hAnsi="Sakkal Majalla" w:cs="Sakkal Majalla"/>
          <w:b/>
          <w:bCs/>
          <w:color w:val="000000"/>
          <w:sz w:val="32"/>
          <w:szCs w:val="32"/>
        </w:rPr>
      </w:pPr>
    </w:p>
    <w:p w14:paraId="263772A6" w14:textId="77777777" w:rsidR="009A674B" w:rsidRPr="0071190D" w:rsidRDefault="009A674B" w:rsidP="00AF5F38">
      <w:pPr>
        <w:autoSpaceDE w:val="0"/>
        <w:autoSpaceDN w:val="0"/>
        <w:bidi/>
        <w:adjustRightInd w:val="0"/>
        <w:spacing w:line="276" w:lineRule="auto"/>
        <w:ind w:right="-380"/>
        <w:jc w:val="both"/>
        <w:rPr>
          <w:rFonts w:ascii="Sakkal Majalla" w:hAnsi="Sakkal Majalla" w:cs="Sakkal Majalla"/>
          <w:b/>
          <w:bCs/>
          <w:color w:val="000000"/>
          <w:sz w:val="32"/>
          <w:szCs w:val="32"/>
        </w:rPr>
      </w:pPr>
      <w:r w:rsidRPr="0071190D">
        <w:rPr>
          <w:rFonts w:ascii="Sakkal Majalla" w:eastAsia="Calibri" w:hAnsi="Sakkal Majalla" w:cs="Sakkal Majalla"/>
          <w:b/>
          <w:bCs/>
          <w:color w:val="000000"/>
          <w:sz w:val="32"/>
          <w:szCs w:val="32"/>
          <w:rtl/>
          <w:lang w:eastAsia="ar"/>
        </w:rPr>
        <w:t>النموذج التشغيلي</w:t>
      </w:r>
    </w:p>
    <w:p w14:paraId="55AA0480" w14:textId="62E01FC5" w:rsidR="009A674B" w:rsidRDefault="009A674B" w:rsidP="00941D85">
      <w:pPr>
        <w:bidi/>
        <w:spacing w:line="276" w:lineRule="auto"/>
        <w:jc w:val="both"/>
        <w:rPr>
          <w:rFonts w:ascii="Sakkal Majalla" w:eastAsia="Calibri" w:hAnsi="Sakkal Majalla" w:cs="Sakkal Majalla"/>
          <w:color w:val="000000"/>
          <w:sz w:val="32"/>
          <w:szCs w:val="32"/>
          <w:rtl/>
          <w:lang w:eastAsia="ar"/>
        </w:rPr>
      </w:pPr>
      <w:r w:rsidRPr="0071190D">
        <w:rPr>
          <w:rFonts w:ascii="Sakkal Majalla" w:eastAsia="Calibri" w:hAnsi="Sakkal Majalla" w:cs="Sakkal Majalla"/>
          <w:color w:val="000000"/>
          <w:sz w:val="32"/>
          <w:szCs w:val="32"/>
          <w:rtl/>
          <w:lang w:eastAsia="ar"/>
        </w:rPr>
        <w:t xml:space="preserve">يوفر نموذج </w:t>
      </w:r>
      <w:proofErr w:type="spellStart"/>
      <w:r w:rsidRPr="0071190D">
        <w:rPr>
          <w:rFonts w:ascii="Sakkal Majalla" w:eastAsia="Calibri" w:hAnsi="Sakkal Majalla" w:cs="Sakkal Majalla"/>
          <w:color w:val="000000"/>
          <w:sz w:val="32"/>
          <w:szCs w:val="32"/>
          <w:rtl/>
          <w:lang w:eastAsia="ar"/>
        </w:rPr>
        <w:t>الحوكمة</w:t>
      </w:r>
      <w:proofErr w:type="spellEnd"/>
      <w:r w:rsidRPr="0071190D">
        <w:rPr>
          <w:rFonts w:ascii="Sakkal Majalla" w:eastAsia="Calibri" w:hAnsi="Sakkal Majalla" w:cs="Sakkal Majalla"/>
          <w:color w:val="000000"/>
          <w:sz w:val="32"/>
          <w:szCs w:val="32"/>
          <w:rtl/>
          <w:lang w:eastAsia="ar"/>
        </w:rPr>
        <w:t xml:space="preserve"> في </w:t>
      </w:r>
      <w:del w:id="22" w:author="Khalid Al Furaih" w:date="2019-12-25T14:39:00Z">
        <w:r w:rsidRPr="0071190D" w:rsidDel="0097352C">
          <w:rPr>
            <w:rFonts w:ascii="Sakkal Majalla" w:eastAsia="Calibri" w:hAnsi="Sakkal Majalla" w:cs="Sakkal Majalla"/>
            <w:color w:val="000000"/>
            <w:sz w:val="32"/>
            <w:szCs w:val="32"/>
            <w:rtl/>
            <w:lang w:eastAsia="ar"/>
          </w:rPr>
          <w:delText>شركة</w:delText>
        </w:r>
      </w:del>
      <w:ins w:id="23" w:author="Khalid Al Furaih" w:date="2019-12-25T14:39:00Z">
        <w:r w:rsidR="0097352C">
          <w:rPr>
            <w:rFonts w:ascii="Sakkal Majalla" w:eastAsia="Calibri" w:hAnsi="Sakkal Majalla" w:cs="Sakkal Majalla"/>
            <w:color w:val="000000"/>
            <w:sz w:val="32"/>
            <w:szCs w:val="32"/>
            <w:rtl/>
            <w:lang w:eastAsia="ar"/>
          </w:rPr>
          <w:t>شـركة</w:t>
        </w:r>
      </w:ins>
      <w:r w:rsidRPr="0071190D">
        <w:rPr>
          <w:rFonts w:ascii="Sakkal Majalla" w:eastAsia="Calibri" w:hAnsi="Sakkal Majalla" w:cs="Sakkal Majalla"/>
          <w:color w:val="000000"/>
          <w:sz w:val="32"/>
          <w:szCs w:val="32"/>
          <w:rtl/>
          <w:lang w:eastAsia="ar"/>
        </w:rPr>
        <w:t xml:space="preserve"> </w:t>
      </w:r>
      <w:r w:rsidR="00EE3898" w:rsidRPr="00372476">
        <w:rPr>
          <w:rFonts w:ascii="Sakkal Majalla" w:eastAsia="Calibri" w:hAnsi="Sakkal Majalla" w:cs="Sakkal Majalla"/>
          <w:color w:val="000000"/>
          <w:sz w:val="32"/>
          <w:szCs w:val="32"/>
          <w:rtl/>
          <w:lang w:eastAsia="ar"/>
        </w:rPr>
        <w:t>«</w:t>
      </w:r>
      <w:r w:rsidR="00C950F0" w:rsidRPr="00372476">
        <w:rPr>
          <w:rFonts w:ascii="Sakkal Majalla" w:eastAsia="Calibri" w:hAnsi="Sakkal Majalla" w:cs="Sakkal Majalla" w:hint="cs"/>
          <w:color w:val="000000"/>
          <w:sz w:val="32"/>
          <w:szCs w:val="32"/>
          <w:rtl/>
          <w:lang w:eastAsia="ar"/>
        </w:rPr>
        <w:t xml:space="preserve">جدا» </w:t>
      </w:r>
      <w:r w:rsidR="00C950F0" w:rsidRPr="00EF4554">
        <w:rPr>
          <w:rFonts w:ascii="Sakkal Majalla" w:eastAsia="Calibri" w:hAnsi="Sakkal Majalla" w:cs="Sakkal Majalla" w:hint="eastAsia"/>
          <w:color w:val="000000"/>
          <w:sz w:val="32"/>
          <w:szCs w:val="32"/>
          <w:rtl/>
          <w:lang w:eastAsia="ar"/>
        </w:rPr>
        <w:t>قدرًا</w:t>
      </w:r>
      <w:r w:rsidRPr="0071190D">
        <w:rPr>
          <w:rFonts w:ascii="Sakkal Majalla" w:eastAsia="Calibri" w:hAnsi="Sakkal Majalla" w:cs="Sakkal Majalla"/>
          <w:color w:val="000000"/>
          <w:sz w:val="32"/>
          <w:szCs w:val="32"/>
          <w:rtl/>
          <w:lang w:eastAsia="ar"/>
        </w:rPr>
        <w:t xml:space="preserve"> كبيرًا من الاستقلالية</w:t>
      </w:r>
      <w:r w:rsidR="00353431">
        <w:rPr>
          <w:rFonts w:ascii="Sakkal Majalla" w:eastAsia="Calibri" w:hAnsi="Sakkal Majalla" w:cs="Sakkal Majalla" w:hint="cs"/>
          <w:color w:val="000000"/>
          <w:sz w:val="32"/>
          <w:szCs w:val="32"/>
          <w:rtl/>
          <w:lang w:eastAsia="ar"/>
        </w:rPr>
        <w:t>، وذلك</w:t>
      </w:r>
      <w:r w:rsidRPr="0071190D">
        <w:rPr>
          <w:rFonts w:ascii="Sakkal Majalla" w:eastAsia="Calibri" w:hAnsi="Sakkal Majalla" w:cs="Sakkal Majalla"/>
          <w:color w:val="000000"/>
          <w:sz w:val="32"/>
          <w:szCs w:val="32"/>
          <w:rtl/>
          <w:lang w:eastAsia="ar"/>
        </w:rPr>
        <w:t xml:space="preserve"> </w:t>
      </w:r>
      <w:r w:rsidR="00353431">
        <w:rPr>
          <w:rFonts w:ascii="Sakkal Majalla" w:eastAsia="Calibri" w:hAnsi="Sakkal Majalla" w:cs="Sakkal Majalla" w:hint="cs"/>
          <w:color w:val="000000"/>
          <w:sz w:val="32"/>
          <w:szCs w:val="32"/>
          <w:rtl/>
          <w:lang w:eastAsia="ar"/>
        </w:rPr>
        <w:t xml:space="preserve">بهدف </w:t>
      </w:r>
      <w:r w:rsidRPr="0071190D">
        <w:rPr>
          <w:rFonts w:ascii="Sakkal Majalla" w:eastAsia="Calibri" w:hAnsi="Sakkal Majalla" w:cs="Sakkal Majalla"/>
          <w:color w:val="000000"/>
          <w:sz w:val="32"/>
          <w:szCs w:val="32"/>
          <w:rtl/>
          <w:lang w:eastAsia="ar"/>
        </w:rPr>
        <w:t xml:space="preserve">ضمان </w:t>
      </w:r>
      <w:r w:rsidR="00C950F0">
        <w:rPr>
          <w:rFonts w:ascii="Sakkal Majalla" w:eastAsia="Calibri" w:hAnsi="Sakkal Majalla" w:cs="Sakkal Majalla" w:hint="cs"/>
          <w:color w:val="000000"/>
          <w:sz w:val="32"/>
          <w:szCs w:val="32"/>
          <w:rtl/>
          <w:lang w:eastAsia="ar"/>
        </w:rPr>
        <w:t>مرونة</w:t>
      </w:r>
      <w:r w:rsidR="00C950F0" w:rsidRPr="0071190D">
        <w:rPr>
          <w:rFonts w:ascii="Sakkal Majalla" w:eastAsia="Calibri" w:hAnsi="Sakkal Majalla" w:cs="Sakkal Majalla"/>
          <w:color w:val="000000"/>
          <w:sz w:val="32"/>
          <w:szCs w:val="32"/>
          <w:rtl/>
          <w:lang w:eastAsia="ar"/>
        </w:rPr>
        <w:t xml:space="preserve"> </w:t>
      </w:r>
      <w:r w:rsidRPr="0071190D">
        <w:rPr>
          <w:rFonts w:ascii="Sakkal Majalla" w:eastAsia="Calibri" w:hAnsi="Sakkal Majalla" w:cs="Sakkal Majalla"/>
          <w:color w:val="000000"/>
          <w:sz w:val="32"/>
          <w:szCs w:val="32"/>
          <w:rtl/>
          <w:lang w:eastAsia="ar"/>
        </w:rPr>
        <w:t xml:space="preserve">عملية صنع القرار مما يتيح الفرصة لفريق إدارة </w:t>
      </w:r>
      <w:r w:rsidR="00EE3898" w:rsidRPr="00372476">
        <w:rPr>
          <w:rFonts w:ascii="Sakkal Majalla" w:eastAsia="Calibri" w:hAnsi="Sakkal Majalla" w:cs="Sakkal Majalla"/>
          <w:color w:val="000000"/>
          <w:sz w:val="32"/>
          <w:szCs w:val="32"/>
          <w:rtl/>
          <w:lang w:eastAsia="ar"/>
        </w:rPr>
        <w:t xml:space="preserve">«جدا» </w:t>
      </w:r>
      <w:r w:rsidR="00C950F0">
        <w:rPr>
          <w:rFonts w:ascii="Sakkal Majalla" w:eastAsia="Calibri" w:hAnsi="Sakkal Majalla" w:cs="Sakkal Majalla" w:hint="cs"/>
          <w:color w:val="000000"/>
          <w:sz w:val="32"/>
          <w:szCs w:val="32"/>
          <w:rtl/>
          <w:lang w:eastAsia="ar"/>
        </w:rPr>
        <w:t>للتعاطي</w:t>
      </w:r>
      <w:r w:rsidRPr="0071190D">
        <w:rPr>
          <w:rFonts w:ascii="Sakkal Majalla" w:eastAsia="Calibri" w:hAnsi="Sakkal Majalla" w:cs="Sakkal Majalla"/>
          <w:color w:val="000000"/>
          <w:sz w:val="32"/>
          <w:szCs w:val="32"/>
          <w:rtl/>
          <w:lang w:eastAsia="ar"/>
        </w:rPr>
        <w:t xml:space="preserve"> مع ظروف السوق المتغيرة بالسرعة اللازمة.</w:t>
      </w:r>
    </w:p>
    <w:p w14:paraId="60A52DFC" w14:textId="79598A13" w:rsidR="00C950F0" w:rsidRDefault="00C950F0" w:rsidP="00941D85">
      <w:pPr>
        <w:bidi/>
        <w:spacing w:line="276" w:lineRule="auto"/>
        <w:jc w:val="both"/>
        <w:rPr>
          <w:rFonts w:ascii="Sakkal Majalla" w:eastAsia="Calibri" w:hAnsi="Sakkal Majalla" w:cs="Sakkal Majalla"/>
          <w:color w:val="000000"/>
          <w:sz w:val="32"/>
          <w:szCs w:val="32"/>
          <w:rtl/>
          <w:lang w:eastAsia="ar"/>
        </w:rPr>
      </w:pPr>
    </w:p>
    <w:p w14:paraId="7B12E61F" w14:textId="21870B8E" w:rsidR="004D5883" w:rsidRDefault="004D5883" w:rsidP="004D5883">
      <w:pPr>
        <w:bidi/>
        <w:spacing w:line="276" w:lineRule="auto"/>
        <w:jc w:val="both"/>
        <w:rPr>
          <w:rFonts w:ascii="Sakkal Majalla" w:eastAsia="Calibri" w:hAnsi="Sakkal Majalla" w:cs="Sakkal Majalla"/>
          <w:color w:val="000000"/>
          <w:sz w:val="32"/>
          <w:szCs w:val="32"/>
          <w:rtl/>
          <w:lang w:eastAsia="ar"/>
        </w:rPr>
      </w:pPr>
      <w:r>
        <w:rPr>
          <w:rFonts w:ascii="Sakkal Majalla" w:eastAsia="Calibri" w:hAnsi="Sakkal Majalla" w:cs="Sakkal Majalla" w:hint="cs"/>
          <w:color w:val="000000"/>
          <w:sz w:val="32"/>
          <w:szCs w:val="32"/>
          <w:rtl/>
          <w:lang w:eastAsia="ar"/>
        </w:rPr>
        <w:t>مجلس الإدارة:</w:t>
      </w:r>
    </w:p>
    <w:p w14:paraId="74D1DB3E" w14:textId="77777777" w:rsidR="00C950F0" w:rsidRPr="0071190D" w:rsidRDefault="00C950F0" w:rsidP="00CC2086">
      <w:pPr>
        <w:bidi/>
        <w:spacing w:line="276" w:lineRule="auto"/>
        <w:jc w:val="both"/>
        <w:rPr>
          <w:rFonts w:ascii="Sakkal Majalla" w:hAnsi="Sakkal Majalla" w:cs="Sakkal Majalla"/>
          <w:b/>
          <w:bCs/>
          <w:sz w:val="32"/>
          <w:szCs w:val="32"/>
          <w:rtl/>
        </w:rPr>
      </w:pPr>
      <w:r w:rsidRPr="0071190D">
        <w:rPr>
          <w:rFonts w:ascii="Sakkal Majalla" w:hAnsi="Sakkal Majalla" w:cs="Sakkal Majalla"/>
          <w:b/>
          <w:bCs/>
          <w:sz w:val="32"/>
          <w:szCs w:val="32"/>
          <w:rtl/>
        </w:rPr>
        <w:t>مازن الجبير  - رئيس مجلس الإدارة</w:t>
      </w:r>
    </w:p>
    <w:p w14:paraId="31D4C08D" w14:textId="0FB6834B" w:rsidR="00C950F0" w:rsidRPr="00C950F0" w:rsidRDefault="00C950F0" w:rsidP="00CC2086">
      <w:pPr>
        <w:bidi/>
        <w:spacing w:line="276" w:lineRule="auto"/>
        <w:jc w:val="both"/>
        <w:rPr>
          <w:rFonts w:ascii="Sakkal Majalla" w:hAnsi="Sakkal Majalla" w:cs="Sakkal Majalla"/>
          <w:sz w:val="32"/>
          <w:szCs w:val="32"/>
          <w:rtl/>
        </w:rPr>
      </w:pPr>
      <w:r w:rsidRPr="00C950F0">
        <w:rPr>
          <w:rFonts w:ascii="Sakkal Majalla" w:hAnsi="Sakkal Majalla" w:cs="Sakkal Majalla"/>
          <w:sz w:val="32"/>
          <w:szCs w:val="32"/>
          <w:rtl/>
        </w:rPr>
        <w:t>مستثمر نشط في ال</w:t>
      </w:r>
      <w:del w:id="24" w:author="Khalid Al Furaih" w:date="2019-12-25T14:40:00Z">
        <w:r w:rsidRPr="00C950F0" w:rsidDel="0097352C">
          <w:rPr>
            <w:rFonts w:ascii="Sakkal Majalla" w:hAnsi="Sakkal Majalla" w:cs="Sakkal Majalla"/>
            <w:sz w:val="32"/>
            <w:szCs w:val="32"/>
            <w:rtl/>
          </w:rPr>
          <w:delText>شركات</w:delText>
        </w:r>
      </w:del>
      <w:ins w:id="25" w:author="Khalid Al Furaih" w:date="2019-12-25T14:40:00Z">
        <w:r w:rsidR="0097352C">
          <w:rPr>
            <w:rFonts w:ascii="Sakkal Majalla" w:hAnsi="Sakkal Majalla" w:cs="Sakkal Majalla"/>
            <w:sz w:val="32"/>
            <w:szCs w:val="32"/>
            <w:rtl/>
          </w:rPr>
          <w:t>شـركات</w:t>
        </w:r>
      </w:ins>
      <w:r w:rsidRPr="00C950F0">
        <w:rPr>
          <w:rFonts w:ascii="Sakkal Majalla" w:hAnsi="Sakkal Majalla" w:cs="Sakkal Majalla"/>
          <w:sz w:val="32"/>
          <w:szCs w:val="32"/>
          <w:rtl/>
        </w:rPr>
        <w:t xml:space="preserve"> الناشئة والواعدة في المملكة العربية السعودية وخارجها. وهو المدير التنفيذي ل</w:t>
      </w:r>
      <w:del w:id="26" w:author="Khalid Al Furaih" w:date="2019-12-25T14:39:00Z">
        <w:r w:rsidRPr="00C950F0" w:rsidDel="0097352C">
          <w:rPr>
            <w:rFonts w:ascii="Sakkal Majalla" w:hAnsi="Sakkal Majalla" w:cs="Sakkal Majalla"/>
            <w:sz w:val="32"/>
            <w:szCs w:val="32"/>
            <w:rtl/>
          </w:rPr>
          <w:delText>شركة</w:delText>
        </w:r>
      </w:del>
      <w:ins w:id="27" w:author="Khalid Al Furaih" w:date="2019-12-25T14:39:00Z">
        <w:r w:rsidR="0097352C">
          <w:rPr>
            <w:rFonts w:ascii="Sakkal Majalla" w:hAnsi="Sakkal Majalla" w:cs="Sakkal Majalla"/>
            <w:sz w:val="32"/>
            <w:szCs w:val="32"/>
            <w:rtl/>
          </w:rPr>
          <w:t>شـركة</w:t>
        </w:r>
      </w:ins>
      <w:r w:rsidRPr="00C950F0">
        <w:rPr>
          <w:rFonts w:ascii="Sakkal Majalla" w:hAnsi="Sakkal Majalla" w:cs="Sakkal Majalla"/>
          <w:sz w:val="32"/>
          <w:szCs w:val="32"/>
          <w:rtl/>
        </w:rPr>
        <w:t xml:space="preserve"> </w:t>
      </w:r>
      <w:r w:rsidR="00941D85">
        <w:rPr>
          <w:rFonts w:ascii="Sakkal Majalla" w:hAnsi="Sakkal Majalla" w:cs="Sakkal Majalla" w:hint="cs"/>
          <w:sz w:val="32"/>
          <w:szCs w:val="32"/>
          <w:rtl/>
        </w:rPr>
        <w:t>"</w:t>
      </w:r>
      <w:r w:rsidRPr="00C950F0">
        <w:rPr>
          <w:rFonts w:ascii="Sakkal Majalla" w:hAnsi="Sakkal Majalla" w:cs="Sakkal Majalla"/>
          <w:sz w:val="32"/>
          <w:szCs w:val="32"/>
          <w:rtl/>
        </w:rPr>
        <w:t>جوارس</w:t>
      </w:r>
      <w:r w:rsidR="00941D85">
        <w:rPr>
          <w:rFonts w:ascii="Sakkal Majalla" w:hAnsi="Sakkal Majalla" w:cs="Sakkal Majalla" w:hint="cs"/>
          <w:sz w:val="32"/>
          <w:szCs w:val="32"/>
          <w:rtl/>
        </w:rPr>
        <w:t>"</w:t>
      </w:r>
      <w:r w:rsidRPr="00C950F0">
        <w:rPr>
          <w:rFonts w:ascii="Sakkal Majalla" w:hAnsi="Sakkal Majalla" w:cs="Sakkal Majalla"/>
          <w:sz w:val="32"/>
          <w:szCs w:val="32"/>
          <w:rtl/>
        </w:rPr>
        <w:t xml:space="preserve"> </w:t>
      </w:r>
      <w:r w:rsidRPr="00C950F0">
        <w:rPr>
          <w:rFonts w:ascii="Sakkal Majalla" w:hAnsi="Sakkal Majalla" w:cs="Sakkal Majalla" w:hint="cs"/>
          <w:sz w:val="32"/>
          <w:szCs w:val="32"/>
          <w:rtl/>
        </w:rPr>
        <w:t>المحدودة وعضو</w:t>
      </w:r>
      <w:r w:rsidRPr="00C950F0">
        <w:rPr>
          <w:rFonts w:ascii="Sakkal Majalla" w:hAnsi="Sakkal Majalla" w:cs="Sakkal Majalla"/>
          <w:sz w:val="32"/>
          <w:szCs w:val="32"/>
          <w:rtl/>
        </w:rPr>
        <w:t xml:space="preserve"> </w:t>
      </w:r>
      <w:r w:rsidRPr="00C950F0">
        <w:rPr>
          <w:rFonts w:ascii="Sakkal Majalla" w:hAnsi="Sakkal Majalla" w:cs="Sakkal Majalla" w:hint="cs"/>
          <w:sz w:val="32"/>
          <w:szCs w:val="32"/>
          <w:rtl/>
        </w:rPr>
        <w:t>في مجلس</w:t>
      </w:r>
      <w:r w:rsidRPr="00C950F0">
        <w:rPr>
          <w:rFonts w:ascii="Sakkal Majalla" w:hAnsi="Sakkal Majalla" w:cs="Sakkal Majalla"/>
          <w:sz w:val="32"/>
          <w:szCs w:val="32"/>
          <w:rtl/>
        </w:rPr>
        <w:t xml:space="preserve"> إدارة </w:t>
      </w:r>
      <w:r w:rsidR="00CC2086">
        <w:rPr>
          <w:rFonts w:ascii="Sakkal Majalla" w:hAnsi="Sakkal Majalla" w:cs="Sakkal Majalla" w:hint="cs"/>
          <w:sz w:val="32"/>
          <w:szCs w:val="32"/>
          <w:rtl/>
        </w:rPr>
        <w:t>"</w:t>
      </w:r>
      <w:r w:rsidRPr="00C950F0">
        <w:rPr>
          <w:rFonts w:ascii="Sakkal Majalla" w:hAnsi="Sakkal Majalla" w:cs="Sakkal Majalla"/>
          <w:sz w:val="32"/>
          <w:szCs w:val="32"/>
          <w:rtl/>
        </w:rPr>
        <w:t xml:space="preserve">المؤسسة العامة </w:t>
      </w:r>
      <w:r w:rsidRPr="00C950F0">
        <w:rPr>
          <w:rFonts w:ascii="Sakkal Majalla" w:hAnsi="Sakkal Majalla" w:cs="Sakkal Majalla" w:hint="cs"/>
          <w:sz w:val="32"/>
          <w:szCs w:val="32"/>
          <w:rtl/>
        </w:rPr>
        <w:t>للتقاعد</w:t>
      </w:r>
      <w:r w:rsidR="00CC2086">
        <w:rPr>
          <w:rFonts w:ascii="Sakkal Majalla" w:hAnsi="Sakkal Majalla" w:cs="Sakkal Majalla" w:hint="cs"/>
          <w:sz w:val="32"/>
          <w:szCs w:val="32"/>
          <w:rtl/>
        </w:rPr>
        <w:t>"</w:t>
      </w:r>
      <w:r w:rsidRPr="00C950F0">
        <w:rPr>
          <w:rFonts w:ascii="Sakkal Majalla" w:hAnsi="Sakkal Majalla" w:cs="Sakkal Majalla" w:hint="cs"/>
          <w:sz w:val="32"/>
          <w:szCs w:val="32"/>
          <w:rtl/>
        </w:rPr>
        <w:t>،</w:t>
      </w:r>
      <w:r w:rsidR="00941D85">
        <w:rPr>
          <w:rFonts w:ascii="Sakkal Majalla" w:hAnsi="Sakkal Majalla" w:cs="Sakkal Majalla" w:hint="cs"/>
          <w:sz w:val="32"/>
          <w:szCs w:val="32"/>
          <w:rtl/>
        </w:rPr>
        <w:t xml:space="preserve"> </w:t>
      </w:r>
      <w:r w:rsidRPr="00C950F0">
        <w:rPr>
          <w:rFonts w:ascii="Sakkal Majalla" w:hAnsi="Sakkal Majalla" w:cs="Sakkal Majalla"/>
          <w:sz w:val="32"/>
          <w:szCs w:val="32"/>
          <w:rtl/>
        </w:rPr>
        <w:t xml:space="preserve">التي </w:t>
      </w:r>
      <w:r>
        <w:rPr>
          <w:rFonts w:ascii="Sakkal Majalla" w:hAnsi="Sakkal Majalla" w:cs="Sakkal Majalla" w:hint="cs"/>
          <w:sz w:val="32"/>
          <w:szCs w:val="32"/>
          <w:rtl/>
        </w:rPr>
        <w:t>ت</w:t>
      </w:r>
      <w:r w:rsidRPr="00C950F0">
        <w:rPr>
          <w:rFonts w:ascii="Sakkal Majalla" w:hAnsi="Sakkal Majalla" w:cs="Sakkal Majalla"/>
          <w:sz w:val="32"/>
          <w:szCs w:val="32"/>
          <w:rtl/>
        </w:rPr>
        <w:t xml:space="preserve">صرف المعاشات التقاعدية للموظفين المدنيين والعسكريين المتقاعدين، ويشغل منصب عضو مجلس </w:t>
      </w:r>
      <w:r w:rsidRPr="00C950F0">
        <w:rPr>
          <w:rFonts w:ascii="Sakkal Majalla" w:hAnsi="Sakkal Majalla" w:cs="Sakkal Majalla" w:hint="cs"/>
          <w:sz w:val="32"/>
          <w:szCs w:val="32"/>
          <w:rtl/>
        </w:rPr>
        <w:t>إدارة في</w:t>
      </w:r>
      <w:r w:rsidRPr="00C950F0">
        <w:rPr>
          <w:rFonts w:ascii="Sakkal Majalla" w:hAnsi="Sakkal Majalla" w:cs="Sakkal Majalla"/>
          <w:sz w:val="32"/>
          <w:szCs w:val="32"/>
          <w:rtl/>
        </w:rPr>
        <w:t xml:space="preserve"> العديد من ال</w:t>
      </w:r>
      <w:del w:id="28" w:author="Khalid Al Furaih" w:date="2019-12-25T14:40:00Z">
        <w:r w:rsidRPr="00C950F0" w:rsidDel="0097352C">
          <w:rPr>
            <w:rFonts w:ascii="Sakkal Majalla" w:hAnsi="Sakkal Majalla" w:cs="Sakkal Majalla"/>
            <w:sz w:val="32"/>
            <w:szCs w:val="32"/>
            <w:rtl/>
          </w:rPr>
          <w:delText>شركات</w:delText>
        </w:r>
      </w:del>
      <w:ins w:id="29" w:author="Khalid Al Furaih" w:date="2019-12-25T14:40:00Z">
        <w:r w:rsidR="0097352C">
          <w:rPr>
            <w:rFonts w:ascii="Sakkal Majalla" w:hAnsi="Sakkal Majalla" w:cs="Sakkal Majalla"/>
            <w:sz w:val="32"/>
            <w:szCs w:val="32"/>
            <w:rtl/>
          </w:rPr>
          <w:t>شـركات</w:t>
        </w:r>
      </w:ins>
      <w:r w:rsidRPr="00C950F0">
        <w:rPr>
          <w:rFonts w:ascii="Sakkal Majalla" w:hAnsi="Sakkal Majalla" w:cs="Sakkal Majalla"/>
          <w:sz w:val="32"/>
          <w:szCs w:val="32"/>
          <w:rtl/>
        </w:rPr>
        <w:t xml:space="preserve"> العامة البارزة و</w:t>
      </w:r>
      <w:del w:id="30" w:author="Khalid Al Furaih" w:date="2019-12-25T14:40:00Z">
        <w:r w:rsidRPr="00C950F0" w:rsidDel="0097352C">
          <w:rPr>
            <w:rFonts w:ascii="Sakkal Majalla" w:hAnsi="Sakkal Majalla" w:cs="Sakkal Majalla"/>
            <w:sz w:val="32"/>
            <w:szCs w:val="32"/>
            <w:rtl/>
          </w:rPr>
          <w:delText>شركات</w:delText>
        </w:r>
      </w:del>
      <w:ins w:id="31" w:author="Khalid Al Furaih" w:date="2019-12-25T14:40:00Z">
        <w:r w:rsidR="0097352C">
          <w:rPr>
            <w:rFonts w:ascii="Sakkal Majalla" w:hAnsi="Sakkal Majalla" w:cs="Sakkal Majalla"/>
            <w:sz w:val="32"/>
            <w:szCs w:val="32"/>
            <w:rtl/>
          </w:rPr>
          <w:t>شـركات</w:t>
        </w:r>
      </w:ins>
      <w:r w:rsidRPr="00C950F0">
        <w:rPr>
          <w:rFonts w:ascii="Sakkal Majalla" w:hAnsi="Sakkal Majalla" w:cs="Sakkal Majalla"/>
          <w:sz w:val="32"/>
          <w:szCs w:val="32"/>
          <w:rtl/>
        </w:rPr>
        <w:t xml:space="preserve"> القط</w:t>
      </w:r>
      <w:r>
        <w:rPr>
          <w:rFonts w:ascii="Sakkal Majalla" w:hAnsi="Sakkal Majalla" w:cs="Sakkal Majalla"/>
          <w:sz w:val="32"/>
          <w:szCs w:val="32"/>
          <w:rtl/>
        </w:rPr>
        <w:t>اع الخاص والمؤسسات الاجتماعية</w:t>
      </w:r>
      <w:r>
        <w:rPr>
          <w:rFonts w:ascii="Sakkal Majalla" w:hAnsi="Sakkal Majalla" w:cs="Sakkal Majalla" w:hint="cs"/>
          <w:sz w:val="32"/>
          <w:szCs w:val="32"/>
          <w:rtl/>
        </w:rPr>
        <w:t>،</w:t>
      </w:r>
      <w:r w:rsidRPr="00C950F0">
        <w:rPr>
          <w:rFonts w:ascii="Sakkal Majalla" w:hAnsi="Sakkal Majalla" w:cs="Sakkal Majalla"/>
          <w:sz w:val="32"/>
          <w:szCs w:val="32"/>
          <w:rtl/>
        </w:rPr>
        <w:t xml:space="preserve"> </w:t>
      </w:r>
      <w:r>
        <w:rPr>
          <w:rFonts w:ascii="Sakkal Majalla" w:hAnsi="Sakkal Majalla" w:cs="Sakkal Majalla" w:hint="cs"/>
          <w:sz w:val="32"/>
          <w:szCs w:val="32"/>
          <w:rtl/>
        </w:rPr>
        <w:t>و</w:t>
      </w:r>
      <w:r w:rsidRPr="00C950F0">
        <w:rPr>
          <w:rFonts w:ascii="Sakkal Majalla" w:hAnsi="Sakkal Majalla" w:cs="Sakkal Majalla"/>
          <w:sz w:val="32"/>
          <w:szCs w:val="32"/>
          <w:rtl/>
        </w:rPr>
        <w:t xml:space="preserve">هو أحد أمناء </w:t>
      </w:r>
      <w:r w:rsidRPr="00C950F0">
        <w:rPr>
          <w:rFonts w:ascii="Sakkal Majalla" w:hAnsi="Sakkal Majalla" w:cs="Sakkal Majalla" w:hint="cs"/>
          <w:sz w:val="32"/>
          <w:szCs w:val="32"/>
          <w:rtl/>
        </w:rPr>
        <w:t xml:space="preserve">مؤسسة </w:t>
      </w:r>
      <w:r w:rsidR="00941D85">
        <w:rPr>
          <w:rFonts w:ascii="Sakkal Majalla" w:hAnsi="Sakkal Majalla" w:cs="Sakkal Majalla" w:hint="cs"/>
          <w:sz w:val="32"/>
          <w:szCs w:val="32"/>
          <w:rtl/>
        </w:rPr>
        <w:t>"</w:t>
      </w:r>
      <w:r w:rsidRPr="00C950F0">
        <w:rPr>
          <w:rFonts w:ascii="Sakkal Majalla" w:hAnsi="Sakkal Majalla" w:cs="Sakkal Majalla" w:hint="cs"/>
          <w:sz w:val="32"/>
          <w:szCs w:val="32"/>
          <w:rtl/>
        </w:rPr>
        <w:t>عقال</w:t>
      </w:r>
      <w:r w:rsidR="00941D85">
        <w:rPr>
          <w:rFonts w:ascii="Sakkal Majalla" w:hAnsi="Sakkal Majalla" w:cs="Sakkal Majalla" w:hint="cs"/>
          <w:sz w:val="32"/>
          <w:szCs w:val="32"/>
          <w:rtl/>
        </w:rPr>
        <w:t>"</w:t>
      </w:r>
      <w:r w:rsidRPr="00C950F0">
        <w:rPr>
          <w:rFonts w:ascii="Sakkal Majalla" w:hAnsi="Sakkal Majalla" w:cs="Sakkal Majalla"/>
          <w:sz w:val="32"/>
          <w:szCs w:val="32"/>
          <w:rtl/>
        </w:rPr>
        <w:t xml:space="preserve"> التي تربط بين رواد ورائدات الأعمال و</w:t>
      </w:r>
      <w:r>
        <w:rPr>
          <w:rFonts w:ascii="Sakkal Majalla" w:hAnsi="Sakkal Majalla" w:cs="Sakkal Majalla" w:hint="cs"/>
          <w:sz w:val="32"/>
          <w:szCs w:val="32"/>
          <w:rtl/>
        </w:rPr>
        <w:t xml:space="preserve">بين </w:t>
      </w:r>
      <w:r w:rsidRPr="00C950F0">
        <w:rPr>
          <w:rFonts w:ascii="Sakkal Majalla" w:hAnsi="Sakkal Majalla" w:cs="Sakkal Majalla"/>
          <w:sz w:val="32"/>
          <w:szCs w:val="32"/>
          <w:rtl/>
        </w:rPr>
        <w:t xml:space="preserve">المستثمرين. </w:t>
      </w:r>
      <w:r>
        <w:rPr>
          <w:rFonts w:ascii="Sakkal Majalla" w:hAnsi="Sakkal Majalla" w:cs="Sakkal Majalla" w:hint="cs"/>
          <w:sz w:val="32"/>
          <w:szCs w:val="32"/>
          <w:rtl/>
        </w:rPr>
        <w:t xml:space="preserve">نال </w:t>
      </w:r>
      <w:r w:rsidRPr="00C950F0">
        <w:rPr>
          <w:rFonts w:ascii="Sakkal Majalla" w:hAnsi="Sakkal Majalla" w:cs="Sakkal Majalla"/>
          <w:sz w:val="32"/>
          <w:szCs w:val="32"/>
          <w:rtl/>
        </w:rPr>
        <w:t xml:space="preserve">مازن </w:t>
      </w:r>
      <w:r w:rsidR="00941D85">
        <w:rPr>
          <w:rFonts w:ascii="Sakkal Majalla" w:hAnsi="Sakkal Majalla" w:cs="Sakkal Majalla" w:hint="cs"/>
          <w:sz w:val="32"/>
          <w:szCs w:val="32"/>
          <w:rtl/>
        </w:rPr>
        <w:t>شهادة</w:t>
      </w:r>
      <w:r w:rsidRPr="00C950F0">
        <w:rPr>
          <w:rFonts w:ascii="Sakkal Majalla" w:hAnsi="Sakkal Majalla" w:cs="Sakkal Majalla"/>
          <w:sz w:val="32"/>
          <w:szCs w:val="32"/>
          <w:rtl/>
        </w:rPr>
        <w:t xml:space="preserve"> </w:t>
      </w:r>
      <w:r>
        <w:rPr>
          <w:rFonts w:ascii="Sakkal Majalla" w:hAnsi="Sakkal Majalla" w:cs="Sakkal Majalla" w:hint="cs"/>
          <w:sz w:val="32"/>
          <w:szCs w:val="32"/>
          <w:rtl/>
        </w:rPr>
        <w:t>ال</w:t>
      </w:r>
      <w:r w:rsidRPr="00C950F0">
        <w:rPr>
          <w:rFonts w:ascii="Sakkal Majalla" w:hAnsi="Sakkal Majalla" w:cs="Sakkal Majalla"/>
          <w:sz w:val="32"/>
          <w:szCs w:val="32"/>
          <w:rtl/>
        </w:rPr>
        <w:t>ماجستير في إدارة الأعمال، وتخرج بأعلى درجات الا</w:t>
      </w:r>
      <w:r>
        <w:rPr>
          <w:rFonts w:ascii="Sakkal Majalla" w:hAnsi="Sakkal Majalla" w:cs="Sakkal Majalla"/>
          <w:sz w:val="32"/>
          <w:szCs w:val="32"/>
          <w:rtl/>
        </w:rPr>
        <w:t xml:space="preserve">متياز من كلية هارفارد للأعمال، </w:t>
      </w:r>
      <w:r>
        <w:rPr>
          <w:rFonts w:ascii="Sakkal Majalla" w:hAnsi="Sakkal Majalla" w:cs="Sakkal Majalla" w:hint="cs"/>
          <w:sz w:val="32"/>
          <w:szCs w:val="32"/>
          <w:rtl/>
        </w:rPr>
        <w:t xml:space="preserve">كما أنه </w:t>
      </w:r>
      <w:r w:rsidRPr="00C950F0">
        <w:rPr>
          <w:rFonts w:ascii="Sakkal Majalla" w:hAnsi="Sakkal Majalla" w:cs="Sakkal Majalla"/>
          <w:sz w:val="32"/>
          <w:szCs w:val="32"/>
          <w:rtl/>
        </w:rPr>
        <w:t>حاصل ع</w:t>
      </w:r>
      <w:r>
        <w:rPr>
          <w:rFonts w:ascii="Sakkal Majalla" w:hAnsi="Sakkal Majalla" w:cs="Sakkal Majalla"/>
          <w:sz w:val="32"/>
          <w:szCs w:val="32"/>
          <w:rtl/>
        </w:rPr>
        <w:t>لى منصب جورج إف. بيكر الأكاديمي</w:t>
      </w:r>
      <w:r>
        <w:rPr>
          <w:rFonts w:ascii="Sakkal Majalla" w:hAnsi="Sakkal Majalla" w:cs="Sakkal Majalla" w:hint="cs"/>
          <w:sz w:val="32"/>
          <w:szCs w:val="32"/>
          <w:rtl/>
        </w:rPr>
        <w:t>،</w:t>
      </w:r>
      <w:r w:rsidRPr="00C950F0">
        <w:rPr>
          <w:rFonts w:ascii="Sakkal Majalla" w:hAnsi="Sakkal Majalla" w:cs="Sakkal Majalla"/>
          <w:sz w:val="32"/>
          <w:szCs w:val="32"/>
          <w:rtl/>
        </w:rPr>
        <w:t xml:space="preserve"> </w:t>
      </w:r>
      <w:r w:rsidRPr="00C950F0">
        <w:rPr>
          <w:rFonts w:ascii="Sakkal Majalla" w:hAnsi="Sakkal Majalla" w:cs="Sakkal Majalla" w:hint="cs"/>
          <w:sz w:val="32"/>
          <w:szCs w:val="32"/>
          <w:rtl/>
        </w:rPr>
        <w:t xml:space="preserve">وعلى </w:t>
      </w:r>
      <w:r w:rsidR="00941D85">
        <w:rPr>
          <w:rFonts w:ascii="Sakkal Majalla" w:hAnsi="Sakkal Majalla" w:cs="Sakkal Majalla" w:hint="cs"/>
          <w:sz w:val="32"/>
          <w:szCs w:val="32"/>
          <w:rtl/>
        </w:rPr>
        <w:t>شهادة</w:t>
      </w:r>
      <w:r w:rsidR="00941D85" w:rsidRPr="00C950F0">
        <w:rPr>
          <w:rFonts w:ascii="Sakkal Majalla" w:hAnsi="Sakkal Majalla" w:cs="Sakkal Majalla"/>
          <w:sz w:val="32"/>
          <w:szCs w:val="32"/>
          <w:rtl/>
        </w:rPr>
        <w:t xml:space="preserve"> </w:t>
      </w:r>
      <w:r w:rsidRPr="00C950F0">
        <w:rPr>
          <w:rFonts w:ascii="Sakkal Majalla" w:hAnsi="Sakkal Majalla" w:cs="Sakkal Majalla"/>
          <w:sz w:val="32"/>
          <w:szCs w:val="32"/>
          <w:rtl/>
        </w:rPr>
        <w:t>البكالوريوس مع مرتبة الشرف من كلية هارفارد، حيث حصل على منحة جون هارفارد وكلية هارفارد الدراسية للتميز الأكاديمي</w:t>
      </w:r>
      <w:r w:rsidRPr="00C950F0">
        <w:rPr>
          <w:rFonts w:ascii="Sakkal Majalla" w:hAnsi="Sakkal Majalla" w:cs="Sakkal Majalla"/>
          <w:sz w:val="32"/>
          <w:szCs w:val="32"/>
        </w:rPr>
        <w:t>.</w:t>
      </w:r>
    </w:p>
    <w:p w14:paraId="49EBB1C5" w14:textId="77777777" w:rsidR="00C950F0" w:rsidRPr="00C950F0" w:rsidRDefault="00C950F0" w:rsidP="008014C5">
      <w:pPr>
        <w:bidi/>
        <w:spacing w:line="276" w:lineRule="auto"/>
        <w:jc w:val="both"/>
        <w:rPr>
          <w:rFonts w:ascii="Sakkal Majalla" w:hAnsi="Sakkal Majalla" w:cs="Sakkal Majalla"/>
          <w:sz w:val="32"/>
          <w:szCs w:val="32"/>
          <w:rtl/>
        </w:rPr>
      </w:pPr>
    </w:p>
    <w:p w14:paraId="720FB685" w14:textId="77777777" w:rsidR="00C950F0" w:rsidRPr="00C950F0" w:rsidRDefault="00C950F0" w:rsidP="008014C5">
      <w:pPr>
        <w:bidi/>
        <w:spacing w:line="276" w:lineRule="auto"/>
        <w:jc w:val="both"/>
        <w:rPr>
          <w:rFonts w:ascii="Sakkal Majalla" w:hAnsi="Sakkal Majalla" w:cs="Sakkal Majalla"/>
          <w:sz w:val="32"/>
          <w:szCs w:val="32"/>
          <w:rtl/>
        </w:rPr>
      </w:pPr>
    </w:p>
    <w:p w14:paraId="5FD9F1FE" w14:textId="77777777" w:rsidR="00C950F0" w:rsidRPr="00C950F0" w:rsidRDefault="00C950F0" w:rsidP="00AF5F38">
      <w:pPr>
        <w:bidi/>
        <w:spacing w:line="276" w:lineRule="auto"/>
        <w:jc w:val="both"/>
        <w:rPr>
          <w:rFonts w:ascii="Sakkal Majalla" w:hAnsi="Sakkal Majalla" w:cs="Sakkal Majalla"/>
          <w:sz w:val="32"/>
          <w:szCs w:val="32"/>
          <w:rtl/>
        </w:rPr>
      </w:pPr>
      <w:r w:rsidRPr="00C950F0">
        <w:rPr>
          <w:rFonts w:ascii="Sakkal Majalla" w:hAnsi="Sakkal Majalla" w:cs="Sakkal Majalla"/>
          <w:sz w:val="32"/>
          <w:szCs w:val="32"/>
          <w:rtl/>
        </w:rPr>
        <w:t>طارق لنجاوي – عضو مجلس إدارة</w:t>
      </w:r>
    </w:p>
    <w:p w14:paraId="062604E1" w14:textId="67D77C8E" w:rsidR="00C950F0" w:rsidRPr="00C950F0" w:rsidRDefault="00C950F0" w:rsidP="00AF5F38">
      <w:pPr>
        <w:bidi/>
        <w:spacing w:line="276" w:lineRule="auto"/>
        <w:jc w:val="both"/>
        <w:rPr>
          <w:rFonts w:ascii="Sakkal Majalla" w:hAnsi="Sakkal Majalla" w:cs="Sakkal Majalla"/>
          <w:sz w:val="32"/>
          <w:szCs w:val="32"/>
          <w:rtl/>
        </w:rPr>
      </w:pPr>
      <w:r w:rsidRPr="00C950F0">
        <w:rPr>
          <w:rFonts w:ascii="Sakkal Majalla" w:hAnsi="Sakkal Majalla" w:cs="Sakkal Majalla"/>
          <w:sz w:val="32"/>
          <w:szCs w:val="32"/>
          <w:rtl/>
        </w:rPr>
        <w:lastRenderedPageBreak/>
        <w:t xml:space="preserve">مستشار استثمار ذو خبرة عالية وخلفية </w:t>
      </w:r>
      <w:r w:rsidRPr="00C950F0">
        <w:rPr>
          <w:rFonts w:ascii="Sakkal Majalla" w:hAnsi="Sakkal Majalla" w:cs="Sakkal Majalla" w:hint="cs"/>
          <w:sz w:val="32"/>
          <w:szCs w:val="32"/>
          <w:rtl/>
        </w:rPr>
        <w:t>كبيرة في</w:t>
      </w:r>
      <w:r w:rsidRPr="00C950F0">
        <w:rPr>
          <w:rFonts w:ascii="Sakkal Majalla" w:hAnsi="Sakkal Majalla" w:cs="Sakkal Majalla"/>
          <w:sz w:val="32"/>
          <w:szCs w:val="32"/>
          <w:rtl/>
        </w:rPr>
        <w:t xml:space="preserve"> تخطيط </w:t>
      </w:r>
      <w:r w:rsidRPr="00C950F0">
        <w:rPr>
          <w:rFonts w:ascii="Sakkal Majalla" w:hAnsi="Sakkal Majalla" w:cs="Sakkal Majalla" w:hint="cs"/>
          <w:sz w:val="32"/>
          <w:szCs w:val="32"/>
          <w:rtl/>
        </w:rPr>
        <w:t>الأعمال،</w:t>
      </w:r>
      <w:r w:rsidRPr="00C950F0">
        <w:rPr>
          <w:rFonts w:ascii="Sakkal Majalla" w:hAnsi="Sakkal Majalla" w:cs="Sakkal Majalla"/>
          <w:sz w:val="32"/>
          <w:szCs w:val="32"/>
          <w:rtl/>
        </w:rPr>
        <w:t xml:space="preserve"> والأعمال </w:t>
      </w:r>
      <w:r w:rsidRPr="00C950F0">
        <w:rPr>
          <w:rFonts w:ascii="Sakkal Majalla" w:hAnsi="Sakkal Majalla" w:cs="Sakkal Majalla" w:hint="cs"/>
          <w:sz w:val="32"/>
          <w:szCs w:val="32"/>
          <w:rtl/>
        </w:rPr>
        <w:t>المصرفية،</w:t>
      </w:r>
      <w:r w:rsidRPr="00C950F0">
        <w:rPr>
          <w:rFonts w:ascii="Sakkal Majalla" w:hAnsi="Sakkal Majalla" w:cs="Sakkal Majalla"/>
          <w:sz w:val="32"/>
          <w:szCs w:val="32"/>
          <w:rtl/>
        </w:rPr>
        <w:t xml:space="preserve"> والتحليل </w:t>
      </w:r>
      <w:r w:rsidRPr="00C950F0">
        <w:rPr>
          <w:rFonts w:ascii="Sakkal Majalla" w:hAnsi="Sakkal Majalla" w:cs="Sakkal Majalla" w:hint="cs"/>
          <w:sz w:val="32"/>
          <w:szCs w:val="32"/>
          <w:rtl/>
        </w:rPr>
        <w:t>المالي،</w:t>
      </w:r>
      <w:r w:rsidRPr="00C950F0">
        <w:rPr>
          <w:rFonts w:ascii="Sakkal Majalla" w:hAnsi="Sakkal Majalla" w:cs="Sakkal Majalla"/>
          <w:sz w:val="32"/>
          <w:szCs w:val="32"/>
          <w:rtl/>
        </w:rPr>
        <w:t xml:space="preserve"> واستراتيجية "التوجه إلى السوق". وهو شريك إداري في </w:t>
      </w:r>
      <w:r w:rsidR="00CC2086">
        <w:rPr>
          <w:rFonts w:ascii="Sakkal Majalla" w:hAnsi="Sakkal Majalla" w:cs="Sakkal Majalla" w:hint="cs"/>
          <w:sz w:val="32"/>
          <w:szCs w:val="32"/>
          <w:rtl/>
        </w:rPr>
        <w:t>"</w:t>
      </w:r>
      <w:r w:rsidRPr="00C950F0">
        <w:rPr>
          <w:rFonts w:ascii="Sakkal Majalla" w:hAnsi="Sakkal Majalla" w:cs="Sakkal Majalla"/>
          <w:sz w:val="32"/>
          <w:szCs w:val="32"/>
          <w:rtl/>
        </w:rPr>
        <w:t xml:space="preserve">المجموعة الاستشارية </w:t>
      </w:r>
      <w:r w:rsidRPr="00C950F0">
        <w:rPr>
          <w:rFonts w:ascii="Sakkal Majalla" w:hAnsi="Sakkal Majalla" w:cs="Sakkal Majalla" w:hint="cs"/>
          <w:sz w:val="32"/>
          <w:szCs w:val="32"/>
          <w:rtl/>
        </w:rPr>
        <w:t>المتحدة</w:t>
      </w:r>
      <w:r w:rsidR="00CC2086">
        <w:rPr>
          <w:rFonts w:ascii="Sakkal Majalla" w:hAnsi="Sakkal Majalla" w:cs="Sakkal Majalla" w:hint="cs"/>
          <w:sz w:val="32"/>
          <w:szCs w:val="32"/>
          <w:rtl/>
        </w:rPr>
        <w:t>"</w:t>
      </w:r>
      <w:r w:rsidRPr="00C950F0">
        <w:rPr>
          <w:rFonts w:ascii="Sakkal Majalla" w:hAnsi="Sakkal Majalla" w:cs="Sakkal Majalla" w:hint="cs"/>
          <w:sz w:val="32"/>
          <w:szCs w:val="32"/>
          <w:rtl/>
        </w:rPr>
        <w:t>،</w:t>
      </w:r>
      <w:r w:rsidRPr="00C950F0">
        <w:rPr>
          <w:rFonts w:ascii="Sakkal Majalla" w:hAnsi="Sakkal Majalla" w:cs="Sakkal Majalla"/>
          <w:sz w:val="32"/>
          <w:szCs w:val="32"/>
          <w:rtl/>
        </w:rPr>
        <w:t xml:space="preserve"> وهي </w:t>
      </w:r>
      <w:del w:id="32" w:author="Khalid Al Furaih" w:date="2019-12-25T14:39:00Z">
        <w:r w:rsidRPr="00C950F0" w:rsidDel="0097352C">
          <w:rPr>
            <w:rFonts w:ascii="Sakkal Majalla" w:hAnsi="Sakkal Majalla" w:cs="Sakkal Majalla" w:hint="cs"/>
            <w:sz w:val="32"/>
            <w:szCs w:val="32"/>
            <w:rtl/>
          </w:rPr>
          <w:delText>شركة</w:delText>
        </w:r>
      </w:del>
      <w:ins w:id="33" w:author="Khalid Al Furaih" w:date="2019-12-25T14:39:00Z">
        <w:r w:rsidR="0097352C">
          <w:rPr>
            <w:rFonts w:ascii="Sakkal Majalla" w:hAnsi="Sakkal Majalla" w:cs="Sakkal Majalla" w:hint="cs"/>
            <w:sz w:val="32"/>
            <w:szCs w:val="32"/>
            <w:rtl/>
          </w:rPr>
          <w:t>شـركة</w:t>
        </w:r>
      </w:ins>
      <w:r w:rsidRPr="00C950F0">
        <w:rPr>
          <w:rFonts w:ascii="Sakkal Majalla" w:hAnsi="Sakkal Majalla" w:cs="Sakkal Majalla" w:hint="cs"/>
          <w:sz w:val="32"/>
          <w:szCs w:val="32"/>
          <w:rtl/>
        </w:rPr>
        <w:t xml:space="preserve"> تعمل</w:t>
      </w:r>
      <w:r w:rsidRPr="00C950F0">
        <w:rPr>
          <w:rFonts w:ascii="Sakkal Majalla" w:hAnsi="Sakkal Majalla" w:cs="Sakkal Majalla"/>
          <w:sz w:val="32"/>
          <w:szCs w:val="32"/>
          <w:rtl/>
        </w:rPr>
        <w:t xml:space="preserve"> على خلق </w:t>
      </w:r>
      <w:r w:rsidRPr="00C950F0">
        <w:rPr>
          <w:rFonts w:ascii="Sakkal Majalla" w:hAnsi="Sakkal Majalla" w:cs="Sakkal Majalla" w:hint="cs"/>
          <w:sz w:val="32"/>
          <w:szCs w:val="32"/>
          <w:rtl/>
        </w:rPr>
        <w:t>حلول مبتكرة</w:t>
      </w:r>
      <w:r w:rsidRPr="00C950F0">
        <w:rPr>
          <w:rFonts w:ascii="Sakkal Majalla" w:hAnsi="Sakkal Majalla" w:cs="Sakkal Majalla"/>
          <w:sz w:val="32"/>
          <w:szCs w:val="32"/>
          <w:rtl/>
        </w:rPr>
        <w:t xml:space="preserve"> لمشاكل الأعمال في </w:t>
      </w:r>
      <w:r>
        <w:rPr>
          <w:rFonts w:ascii="Sakkal Majalla" w:hAnsi="Sakkal Majalla" w:cs="Sakkal Majalla" w:hint="cs"/>
          <w:sz w:val="32"/>
          <w:szCs w:val="32"/>
          <w:rtl/>
        </w:rPr>
        <w:t>ال</w:t>
      </w:r>
      <w:r w:rsidRPr="00C950F0">
        <w:rPr>
          <w:rFonts w:ascii="Sakkal Majalla" w:hAnsi="Sakkal Majalla" w:cs="Sakkal Majalla"/>
          <w:sz w:val="32"/>
          <w:szCs w:val="32"/>
          <w:rtl/>
        </w:rPr>
        <w:t xml:space="preserve">سياق </w:t>
      </w:r>
      <w:r>
        <w:rPr>
          <w:rFonts w:ascii="Sakkal Majalla" w:hAnsi="Sakkal Majalla" w:cs="Sakkal Majalla" w:hint="cs"/>
          <w:sz w:val="32"/>
          <w:szCs w:val="32"/>
          <w:rtl/>
        </w:rPr>
        <w:t>ال</w:t>
      </w:r>
      <w:r w:rsidRPr="00C950F0">
        <w:rPr>
          <w:rFonts w:ascii="Sakkal Majalla" w:hAnsi="Sakkal Majalla" w:cs="Sakkal Majalla"/>
          <w:sz w:val="32"/>
          <w:szCs w:val="32"/>
          <w:rtl/>
        </w:rPr>
        <w:t>سعودي. وهو رئيس مجلس إدارة "الإمارات دبي الوطني كابيتال السعودية</w:t>
      </w:r>
      <w:r w:rsidRPr="00C950F0">
        <w:rPr>
          <w:rFonts w:ascii="Sakkal Majalla" w:hAnsi="Sakkal Majalla" w:cs="Sakkal Majalla" w:hint="cs"/>
          <w:sz w:val="32"/>
          <w:szCs w:val="32"/>
          <w:rtl/>
        </w:rPr>
        <w:t>"،</w:t>
      </w:r>
      <w:r>
        <w:rPr>
          <w:rFonts w:ascii="Sakkal Majalla" w:hAnsi="Sakkal Majalla" w:cs="Sakkal Majalla"/>
          <w:sz w:val="32"/>
          <w:szCs w:val="32"/>
          <w:rtl/>
        </w:rPr>
        <w:t xml:space="preserve"> و</w:t>
      </w:r>
      <w:r w:rsidRPr="00C950F0">
        <w:rPr>
          <w:rFonts w:ascii="Sakkal Majalla" w:hAnsi="Sakkal Majalla" w:cs="Sakkal Majalla"/>
          <w:sz w:val="32"/>
          <w:szCs w:val="32"/>
          <w:rtl/>
        </w:rPr>
        <w:t xml:space="preserve">عضو في </w:t>
      </w:r>
      <w:r w:rsidR="00EE3839" w:rsidRPr="00C950F0">
        <w:rPr>
          <w:rFonts w:ascii="Sakkal Majalla" w:hAnsi="Sakkal Majalla" w:cs="Sakkal Majalla" w:hint="cs"/>
          <w:sz w:val="32"/>
          <w:szCs w:val="32"/>
          <w:rtl/>
        </w:rPr>
        <w:t>مجلس وسطاء</w:t>
      </w:r>
      <w:r>
        <w:rPr>
          <w:rFonts w:ascii="Sakkal Majalla" w:hAnsi="Sakkal Majalla" w:cs="Sakkal Majalla"/>
          <w:sz w:val="32"/>
          <w:szCs w:val="32"/>
          <w:rtl/>
        </w:rPr>
        <w:t xml:space="preserve"> التأمين "الأهلي تكافل</w:t>
      </w:r>
      <w:r w:rsidR="00EE3839">
        <w:rPr>
          <w:rFonts w:ascii="Sakkal Majalla" w:hAnsi="Sakkal Majalla" w:cs="Sakkal Majalla" w:hint="cs"/>
          <w:sz w:val="32"/>
          <w:szCs w:val="32"/>
          <w:rtl/>
        </w:rPr>
        <w:t>" و</w:t>
      </w:r>
      <w:r>
        <w:rPr>
          <w:rFonts w:ascii="Sakkal Majalla" w:hAnsi="Sakkal Majalla" w:cs="Sakkal Majalla"/>
          <w:sz w:val="32"/>
          <w:szCs w:val="32"/>
          <w:rtl/>
        </w:rPr>
        <w:t>"سيدكو كابيتال" و</w:t>
      </w:r>
      <w:r w:rsidRPr="00C950F0">
        <w:rPr>
          <w:rFonts w:ascii="Sakkal Majalla" w:hAnsi="Sakkal Majalla" w:cs="Sakkal Majalla"/>
          <w:sz w:val="32"/>
          <w:szCs w:val="32"/>
          <w:rtl/>
        </w:rPr>
        <w:t xml:space="preserve">"السراج المتحدة". في عام </w:t>
      </w:r>
      <w:r w:rsidRPr="00C950F0">
        <w:rPr>
          <w:rFonts w:ascii="Sakkal Majalla" w:hAnsi="Sakkal Majalla" w:cs="Sakkal Majalla" w:hint="cs"/>
          <w:sz w:val="32"/>
          <w:szCs w:val="32"/>
          <w:rtl/>
        </w:rPr>
        <w:t>2017،</w:t>
      </w:r>
      <w:r w:rsidRPr="00C950F0">
        <w:rPr>
          <w:rFonts w:ascii="Sakkal Majalla" w:hAnsi="Sakkal Majalla" w:cs="Sakkal Majalla"/>
          <w:sz w:val="32"/>
          <w:szCs w:val="32"/>
          <w:rtl/>
        </w:rPr>
        <w:t xml:space="preserve"> كان </w:t>
      </w:r>
      <w:r>
        <w:rPr>
          <w:rFonts w:ascii="Sakkal Majalla" w:hAnsi="Sakkal Majalla" w:cs="Sakkal Majalla" w:hint="cs"/>
          <w:sz w:val="32"/>
          <w:szCs w:val="32"/>
          <w:rtl/>
        </w:rPr>
        <w:t xml:space="preserve">طارق لنجاوي </w:t>
      </w:r>
      <w:r w:rsidRPr="00C950F0">
        <w:rPr>
          <w:rFonts w:ascii="Sakkal Majalla" w:hAnsi="Sakkal Majalla" w:cs="Sakkal Majalla"/>
          <w:sz w:val="32"/>
          <w:szCs w:val="32"/>
          <w:rtl/>
        </w:rPr>
        <w:t>عضوًا في مجلس إدارة الهيئة السعودية العامة للم</w:t>
      </w:r>
      <w:r>
        <w:rPr>
          <w:rFonts w:ascii="Sakkal Majalla" w:hAnsi="Sakkal Majalla" w:cs="Sakkal Majalla"/>
          <w:sz w:val="32"/>
          <w:szCs w:val="32"/>
          <w:rtl/>
        </w:rPr>
        <w:t>شاريع الصغيرة والمتوسطة "منشآت"</w:t>
      </w:r>
      <w:r w:rsidRPr="00C950F0">
        <w:rPr>
          <w:rFonts w:ascii="Sakkal Majalla" w:hAnsi="Sakkal Majalla" w:cs="Sakkal Majalla"/>
          <w:sz w:val="32"/>
          <w:szCs w:val="32"/>
          <w:rtl/>
        </w:rPr>
        <w:t xml:space="preserve">، التي </w:t>
      </w:r>
      <w:r>
        <w:rPr>
          <w:rFonts w:ascii="Sakkal Majalla" w:hAnsi="Sakkal Majalla" w:cs="Sakkal Majalla" w:hint="cs"/>
          <w:sz w:val="32"/>
          <w:szCs w:val="32"/>
          <w:rtl/>
        </w:rPr>
        <w:t>شكّلت</w:t>
      </w:r>
      <w:r w:rsidRPr="00C950F0">
        <w:rPr>
          <w:rFonts w:ascii="Sakkal Majalla" w:hAnsi="Sakkal Majalla" w:cs="Sakkal Majalla"/>
          <w:sz w:val="32"/>
          <w:szCs w:val="32"/>
          <w:rtl/>
        </w:rPr>
        <w:t xml:space="preserve"> لتقديم المشورة ودعم وتشجيع قطاع ال</w:t>
      </w:r>
      <w:del w:id="34" w:author="Khalid Al Furaih" w:date="2019-12-25T14:40:00Z">
        <w:r w:rsidRPr="00C950F0" w:rsidDel="0097352C">
          <w:rPr>
            <w:rFonts w:ascii="Sakkal Majalla" w:hAnsi="Sakkal Majalla" w:cs="Sakkal Majalla"/>
            <w:sz w:val="32"/>
            <w:szCs w:val="32"/>
            <w:rtl/>
          </w:rPr>
          <w:delText>شركات</w:delText>
        </w:r>
      </w:del>
      <w:ins w:id="35" w:author="Khalid Al Furaih" w:date="2019-12-25T14:40:00Z">
        <w:r w:rsidR="0097352C">
          <w:rPr>
            <w:rFonts w:ascii="Sakkal Majalla" w:hAnsi="Sakkal Majalla" w:cs="Sakkal Majalla"/>
            <w:sz w:val="32"/>
            <w:szCs w:val="32"/>
            <w:rtl/>
          </w:rPr>
          <w:t>شـركات</w:t>
        </w:r>
      </w:ins>
      <w:r w:rsidRPr="00C950F0">
        <w:rPr>
          <w:rFonts w:ascii="Sakkal Majalla" w:hAnsi="Sakkal Majalla" w:cs="Sakkal Majalla"/>
          <w:sz w:val="32"/>
          <w:szCs w:val="32"/>
          <w:rtl/>
        </w:rPr>
        <w:t xml:space="preserve"> الصغيرة والمتوسطة. وقد شغل منصب الرئيس التنفيذي ورئيس إدارة الثروات في </w:t>
      </w:r>
      <w:r w:rsidR="00CC2086">
        <w:rPr>
          <w:rFonts w:ascii="Sakkal Majalla" w:hAnsi="Sakkal Majalla" w:cs="Sakkal Majalla" w:hint="cs"/>
          <w:sz w:val="32"/>
          <w:szCs w:val="32"/>
          <w:rtl/>
        </w:rPr>
        <w:t>"</w:t>
      </w:r>
      <w:r w:rsidRPr="00C950F0">
        <w:rPr>
          <w:rFonts w:ascii="Sakkal Majalla" w:hAnsi="Sakkal Majalla" w:cs="Sakkal Majalla"/>
          <w:sz w:val="32"/>
          <w:szCs w:val="32"/>
          <w:rtl/>
        </w:rPr>
        <w:t>الأهلي كابيتال</w:t>
      </w:r>
      <w:r w:rsidR="00CC2086">
        <w:rPr>
          <w:rFonts w:ascii="Sakkal Majalla" w:hAnsi="Sakkal Majalla" w:cs="Sakkal Majalla" w:hint="cs"/>
          <w:sz w:val="32"/>
          <w:szCs w:val="32"/>
          <w:rtl/>
        </w:rPr>
        <w:t>"</w:t>
      </w:r>
      <w:r w:rsidRPr="00C950F0">
        <w:rPr>
          <w:rFonts w:ascii="Sakkal Majalla" w:hAnsi="Sakkal Majalla" w:cs="Sakkal Majalla"/>
          <w:sz w:val="32"/>
          <w:szCs w:val="32"/>
          <w:rtl/>
        </w:rPr>
        <w:t xml:space="preserve">. طارق لينجاوي حاصل على </w:t>
      </w:r>
      <w:r>
        <w:rPr>
          <w:rFonts w:ascii="Sakkal Majalla" w:hAnsi="Sakkal Majalla" w:cs="Sakkal Majalla" w:hint="cs"/>
          <w:sz w:val="32"/>
          <w:szCs w:val="32"/>
          <w:rtl/>
        </w:rPr>
        <w:t>شهادة ال</w:t>
      </w:r>
      <w:r w:rsidRPr="00C950F0">
        <w:rPr>
          <w:rFonts w:ascii="Sakkal Majalla" w:hAnsi="Sakkal Majalla" w:cs="Sakkal Majalla"/>
          <w:sz w:val="32"/>
          <w:szCs w:val="32"/>
          <w:rtl/>
        </w:rPr>
        <w:t xml:space="preserve">ماجستير </w:t>
      </w:r>
      <w:r>
        <w:rPr>
          <w:rFonts w:ascii="Sakkal Majalla" w:hAnsi="Sakkal Majalla" w:cs="Sakkal Majalla" w:hint="cs"/>
          <w:sz w:val="32"/>
          <w:szCs w:val="32"/>
          <w:rtl/>
        </w:rPr>
        <w:t xml:space="preserve">في </w:t>
      </w:r>
      <w:r w:rsidRPr="00C950F0">
        <w:rPr>
          <w:rFonts w:ascii="Sakkal Majalla" w:hAnsi="Sakkal Majalla" w:cs="Sakkal Majalla"/>
          <w:sz w:val="32"/>
          <w:szCs w:val="32"/>
          <w:rtl/>
        </w:rPr>
        <w:t>إدارة الأعمال من كلية</w:t>
      </w:r>
      <w:r w:rsidRPr="00C950F0">
        <w:rPr>
          <w:rFonts w:ascii="Sakkal Majalla" w:hAnsi="Sakkal Majalla" w:cs="Sakkal Majalla"/>
          <w:sz w:val="32"/>
          <w:szCs w:val="32"/>
        </w:rPr>
        <w:t xml:space="preserve"> </w:t>
      </w:r>
      <w:r w:rsidRPr="00C950F0">
        <w:rPr>
          <w:rFonts w:ascii="Sakkal Majalla" w:hAnsi="Sakkal Majalla" w:cs="Sakkal Majalla"/>
          <w:sz w:val="32"/>
          <w:szCs w:val="32"/>
          <w:rtl/>
        </w:rPr>
        <w:t>كرانفيلد للإدارة</w:t>
      </w:r>
      <w:r>
        <w:rPr>
          <w:rFonts w:ascii="Sakkal Majalla" w:hAnsi="Sakkal Majalla" w:cs="Sakkal Majalla" w:hint="cs"/>
          <w:sz w:val="32"/>
          <w:szCs w:val="32"/>
          <w:rtl/>
        </w:rPr>
        <w:t>،</w:t>
      </w:r>
      <w:r w:rsidRPr="00C950F0">
        <w:rPr>
          <w:rFonts w:ascii="Sakkal Majalla" w:hAnsi="Sakkal Majalla" w:cs="Sakkal Majalla"/>
          <w:sz w:val="32"/>
          <w:szCs w:val="32"/>
          <w:rtl/>
        </w:rPr>
        <w:t xml:space="preserve"> وشهادة البكالوريوس من كلية أوكسيدنتال. كما حضر برنامج الإدارة المتقدمة في كلية وارتون للأعمال</w:t>
      </w:r>
      <w:r w:rsidRPr="00C950F0">
        <w:rPr>
          <w:rFonts w:ascii="Sakkal Majalla" w:hAnsi="Sakkal Majalla" w:cs="Sakkal Majalla"/>
          <w:sz w:val="32"/>
          <w:szCs w:val="32"/>
        </w:rPr>
        <w:t>.</w:t>
      </w:r>
    </w:p>
    <w:p w14:paraId="7B95E44E" w14:textId="77777777" w:rsidR="00C950F0" w:rsidRPr="00C950F0" w:rsidRDefault="00C950F0" w:rsidP="00AF5F38">
      <w:pPr>
        <w:bidi/>
        <w:spacing w:line="276" w:lineRule="auto"/>
        <w:jc w:val="both"/>
        <w:rPr>
          <w:rFonts w:ascii="Sakkal Majalla" w:hAnsi="Sakkal Majalla" w:cs="Sakkal Majalla"/>
          <w:sz w:val="32"/>
          <w:szCs w:val="32"/>
          <w:rtl/>
        </w:rPr>
      </w:pPr>
    </w:p>
    <w:p w14:paraId="406489DC" w14:textId="0FD0F345" w:rsidR="00C950F0" w:rsidRPr="00C950F0" w:rsidRDefault="00C950F0" w:rsidP="00AF5F38">
      <w:pPr>
        <w:bidi/>
        <w:spacing w:line="276" w:lineRule="auto"/>
        <w:jc w:val="both"/>
        <w:rPr>
          <w:rFonts w:ascii="Sakkal Majalla" w:hAnsi="Sakkal Majalla" w:cs="Sakkal Majalla"/>
          <w:sz w:val="32"/>
          <w:szCs w:val="32"/>
          <w:rtl/>
        </w:rPr>
      </w:pPr>
      <w:r w:rsidRPr="00C950F0">
        <w:rPr>
          <w:rFonts w:ascii="Sakkal Majalla" w:hAnsi="Sakkal Majalla" w:cs="Sakkal Majalla" w:hint="cs"/>
          <w:sz w:val="32"/>
          <w:szCs w:val="32"/>
          <w:rtl/>
        </w:rPr>
        <w:t>عبد العزي</w:t>
      </w:r>
      <w:r w:rsidRPr="00C950F0">
        <w:rPr>
          <w:rFonts w:ascii="Sakkal Majalla" w:hAnsi="Sakkal Majalla" w:cs="Sakkal Majalla" w:hint="eastAsia"/>
          <w:sz w:val="32"/>
          <w:szCs w:val="32"/>
          <w:rtl/>
        </w:rPr>
        <w:t>ز</w:t>
      </w:r>
      <w:r w:rsidRPr="00C950F0">
        <w:rPr>
          <w:rFonts w:ascii="Sakkal Majalla" w:hAnsi="Sakkal Majalla" w:cs="Sakkal Majalla"/>
          <w:sz w:val="32"/>
          <w:szCs w:val="32"/>
          <w:rtl/>
        </w:rPr>
        <w:t xml:space="preserve"> النعيم – عضو مجلس إدارة</w:t>
      </w:r>
    </w:p>
    <w:p w14:paraId="6C098AC5" w14:textId="0AD1EF37" w:rsidR="00C950F0" w:rsidRPr="00C950F0" w:rsidRDefault="00C950F0" w:rsidP="00AF5F38">
      <w:pPr>
        <w:bidi/>
        <w:spacing w:line="276" w:lineRule="auto"/>
        <w:jc w:val="both"/>
        <w:rPr>
          <w:rFonts w:ascii="Sakkal Majalla" w:hAnsi="Sakkal Majalla" w:cs="Sakkal Majalla"/>
          <w:sz w:val="32"/>
          <w:szCs w:val="32"/>
          <w:rtl/>
        </w:rPr>
      </w:pPr>
      <w:r w:rsidRPr="00C950F0">
        <w:rPr>
          <w:rFonts w:ascii="Sakkal Majalla" w:hAnsi="Sakkal Majalla" w:cs="Sakkal Majalla"/>
          <w:sz w:val="32"/>
          <w:szCs w:val="32"/>
          <w:rtl/>
        </w:rPr>
        <w:t>المؤسس</w:t>
      </w:r>
      <w:r>
        <w:rPr>
          <w:rFonts w:ascii="Sakkal Majalla" w:hAnsi="Sakkal Majalla" w:cs="Sakkal Majalla"/>
          <w:sz w:val="32"/>
          <w:szCs w:val="32"/>
          <w:rtl/>
        </w:rPr>
        <w:t xml:space="preserve"> والمدير التنفيذي </w:t>
      </w:r>
      <w:r w:rsidR="00CC2086">
        <w:rPr>
          <w:rFonts w:ascii="Sakkal Majalla" w:hAnsi="Sakkal Majalla" w:cs="Sakkal Majalla" w:hint="cs"/>
          <w:sz w:val="32"/>
          <w:szCs w:val="32"/>
          <w:rtl/>
        </w:rPr>
        <w:t>لـ "م</w:t>
      </w:r>
      <w:r>
        <w:rPr>
          <w:rFonts w:ascii="Sakkal Majalla" w:hAnsi="Sakkal Majalla" w:cs="Sakkal Majalla"/>
          <w:sz w:val="32"/>
          <w:szCs w:val="32"/>
          <w:rtl/>
        </w:rPr>
        <w:t xml:space="preserve">يار </w:t>
      </w:r>
      <w:proofErr w:type="spellStart"/>
      <w:r>
        <w:rPr>
          <w:rFonts w:ascii="Sakkal Majalla" w:hAnsi="Sakkal Majalla" w:cs="Sakkal Majalla"/>
          <w:sz w:val="32"/>
          <w:szCs w:val="32"/>
          <w:rtl/>
        </w:rPr>
        <w:t>كابيتال</w:t>
      </w:r>
      <w:proofErr w:type="spellEnd"/>
      <w:r w:rsidR="00CC2086">
        <w:rPr>
          <w:rFonts w:ascii="Sakkal Majalla" w:hAnsi="Sakkal Majalla" w:cs="Sakkal Majalla" w:hint="cs"/>
          <w:sz w:val="32"/>
          <w:szCs w:val="32"/>
          <w:rtl/>
        </w:rPr>
        <w:t>"</w:t>
      </w:r>
      <w:r w:rsidRPr="00C950F0">
        <w:rPr>
          <w:rFonts w:ascii="Sakkal Majalla" w:hAnsi="Sakkal Majalla" w:cs="Sakkal Majalla"/>
          <w:sz w:val="32"/>
          <w:szCs w:val="32"/>
          <w:rtl/>
        </w:rPr>
        <w:t xml:space="preserve">، وهي </w:t>
      </w:r>
      <w:del w:id="36" w:author="Khalid Al Furaih" w:date="2019-12-25T14:39:00Z">
        <w:r w:rsidRPr="00C950F0" w:rsidDel="0097352C">
          <w:rPr>
            <w:rFonts w:ascii="Sakkal Majalla" w:hAnsi="Sakkal Majalla" w:cs="Sakkal Majalla"/>
            <w:sz w:val="32"/>
            <w:szCs w:val="32"/>
            <w:rtl/>
          </w:rPr>
          <w:delText>شركة</w:delText>
        </w:r>
      </w:del>
      <w:ins w:id="37" w:author="Khalid Al Furaih" w:date="2019-12-25T14:39:00Z">
        <w:r w:rsidR="0097352C">
          <w:rPr>
            <w:rFonts w:ascii="Sakkal Majalla" w:hAnsi="Sakkal Majalla" w:cs="Sakkal Majalla"/>
            <w:sz w:val="32"/>
            <w:szCs w:val="32"/>
            <w:rtl/>
          </w:rPr>
          <w:t>شـركة</w:t>
        </w:r>
      </w:ins>
      <w:r w:rsidRPr="00C950F0">
        <w:rPr>
          <w:rFonts w:ascii="Sakkal Majalla" w:hAnsi="Sakkal Majalla" w:cs="Sakkal Majalla"/>
          <w:sz w:val="32"/>
          <w:szCs w:val="32"/>
          <w:rtl/>
        </w:rPr>
        <w:t xml:space="preserve"> عالمية لإدارة الاستثمار تخدم المؤسسات والمكاتب العائلية. قبل تأسيس </w:t>
      </w:r>
      <w:r w:rsidR="008D6868" w:rsidRPr="00C950F0">
        <w:rPr>
          <w:rFonts w:ascii="Sakkal Majalla" w:hAnsi="Sakkal Majalla" w:cs="Sakkal Majalla" w:hint="cs"/>
          <w:sz w:val="32"/>
          <w:szCs w:val="32"/>
          <w:rtl/>
        </w:rPr>
        <w:t>ميار،</w:t>
      </w:r>
      <w:r w:rsidRPr="00C950F0">
        <w:rPr>
          <w:rFonts w:ascii="Sakkal Majalla" w:hAnsi="Sakkal Majalla" w:cs="Sakkal Majalla"/>
          <w:sz w:val="32"/>
          <w:szCs w:val="32"/>
          <w:rtl/>
        </w:rPr>
        <w:t xml:space="preserve"> شغل عبد العزيز منصب رئيس مجلس الإدارة والرئيس التنفيذي ومدير الصندوق في </w:t>
      </w:r>
      <w:del w:id="38" w:author="Khalid Al Furaih" w:date="2019-12-25T14:39:00Z">
        <w:r w:rsidRPr="00C950F0" w:rsidDel="0097352C">
          <w:rPr>
            <w:rFonts w:ascii="Sakkal Majalla" w:hAnsi="Sakkal Majalla" w:cs="Sakkal Majalla"/>
            <w:sz w:val="32"/>
            <w:szCs w:val="32"/>
            <w:rtl/>
          </w:rPr>
          <w:delText>شركة</w:delText>
        </w:r>
      </w:del>
      <w:ins w:id="39" w:author="Khalid Al Furaih" w:date="2019-12-25T14:39:00Z">
        <w:r w:rsidR="0097352C">
          <w:rPr>
            <w:rFonts w:ascii="Sakkal Majalla" w:hAnsi="Sakkal Majalla" w:cs="Sakkal Majalla"/>
            <w:sz w:val="32"/>
            <w:szCs w:val="32"/>
            <w:rtl/>
          </w:rPr>
          <w:t>شـركة</w:t>
        </w:r>
      </w:ins>
      <w:r w:rsidRPr="00C950F0">
        <w:rPr>
          <w:rFonts w:ascii="Sakkal Majalla" w:hAnsi="Sakkal Majalla" w:cs="Sakkal Majalla"/>
          <w:sz w:val="32"/>
          <w:szCs w:val="32"/>
          <w:rtl/>
        </w:rPr>
        <w:t xml:space="preserve"> </w:t>
      </w:r>
      <w:r w:rsidR="00CC2086">
        <w:rPr>
          <w:rFonts w:ascii="Sakkal Majalla" w:hAnsi="Sakkal Majalla" w:cs="Sakkal Majalla" w:hint="cs"/>
          <w:sz w:val="32"/>
          <w:szCs w:val="32"/>
          <w:rtl/>
        </w:rPr>
        <w:t>"</w:t>
      </w:r>
      <w:r w:rsidRPr="00C950F0">
        <w:rPr>
          <w:rFonts w:ascii="Sakkal Majalla" w:hAnsi="Sakkal Majalla" w:cs="Sakkal Majalla"/>
          <w:sz w:val="32"/>
          <w:szCs w:val="32"/>
          <w:rtl/>
        </w:rPr>
        <w:t>يريم</w:t>
      </w:r>
      <w:r w:rsidR="00CC2086">
        <w:rPr>
          <w:rFonts w:ascii="Sakkal Majalla" w:hAnsi="Sakkal Majalla" w:cs="Sakkal Majalla" w:hint="cs"/>
          <w:sz w:val="32"/>
          <w:szCs w:val="32"/>
          <w:rtl/>
        </w:rPr>
        <w:t>"</w:t>
      </w:r>
      <w:r w:rsidRPr="00C950F0">
        <w:rPr>
          <w:rFonts w:ascii="Sakkal Majalla" w:hAnsi="Sakkal Majalla" w:cs="Sakkal Majalla"/>
          <w:sz w:val="32"/>
          <w:szCs w:val="32"/>
          <w:rtl/>
        </w:rPr>
        <w:t xml:space="preserve"> </w:t>
      </w:r>
      <w:r w:rsidR="008D6868" w:rsidRPr="00C950F0">
        <w:rPr>
          <w:rFonts w:ascii="Sakkal Majalla" w:hAnsi="Sakkal Majalla" w:cs="Sakkal Majalla" w:hint="cs"/>
          <w:sz w:val="32"/>
          <w:szCs w:val="32"/>
          <w:rtl/>
        </w:rPr>
        <w:t>المحدودة</w:t>
      </w:r>
      <w:r w:rsidR="008D6868">
        <w:rPr>
          <w:rFonts w:ascii="Sakkal Majalla" w:hAnsi="Sakkal Majalla" w:cs="Sakkal Majalla" w:hint="cs"/>
          <w:sz w:val="32"/>
          <w:szCs w:val="32"/>
          <w:rtl/>
        </w:rPr>
        <w:t>،</w:t>
      </w:r>
      <w:r w:rsidR="008D6868" w:rsidRPr="00C950F0">
        <w:rPr>
          <w:rFonts w:ascii="Sakkal Majalla" w:hAnsi="Sakkal Majalla" w:cs="Sakkal Majalla" w:hint="cs"/>
          <w:sz w:val="32"/>
          <w:szCs w:val="32"/>
          <w:rtl/>
        </w:rPr>
        <w:t xml:space="preserve"> وكا</w:t>
      </w:r>
      <w:r w:rsidR="008D6868" w:rsidRPr="00C950F0">
        <w:rPr>
          <w:rFonts w:ascii="Sakkal Majalla" w:hAnsi="Sakkal Majalla" w:cs="Sakkal Majalla" w:hint="eastAsia"/>
          <w:sz w:val="32"/>
          <w:szCs w:val="32"/>
          <w:rtl/>
        </w:rPr>
        <w:t>ن</w:t>
      </w:r>
      <w:r w:rsidRPr="00C950F0">
        <w:rPr>
          <w:rFonts w:ascii="Sakkal Majalla" w:hAnsi="Sakkal Majalla" w:cs="Sakkal Majalla"/>
          <w:sz w:val="32"/>
          <w:szCs w:val="32"/>
          <w:rtl/>
        </w:rPr>
        <w:t xml:space="preserve"> أيضًا رئيس مجلس إدارة </w:t>
      </w:r>
      <w:del w:id="40" w:author="Khalid Al Furaih" w:date="2019-12-25T14:39:00Z">
        <w:r w:rsidRPr="00C950F0" w:rsidDel="0097352C">
          <w:rPr>
            <w:rFonts w:ascii="Sakkal Majalla" w:hAnsi="Sakkal Majalla" w:cs="Sakkal Majalla"/>
            <w:sz w:val="32"/>
            <w:szCs w:val="32"/>
            <w:rtl/>
          </w:rPr>
          <w:delText>شركة</w:delText>
        </w:r>
      </w:del>
      <w:ins w:id="41" w:author="Khalid Al Furaih" w:date="2019-12-25T14:39:00Z">
        <w:r w:rsidR="0097352C">
          <w:rPr>
            <w:rFonts w:ascii="Sakkal Majalla" w:hAnsi="Sakkal Majalla" w:cs="Sakkal Majalla"/>
            <w:sz w:val="32"/>
            <w:szCs w:val="32"/>
            <w:rtl/>
          </w:rPr>
          <w:t>شـركة</w:t>
        </w:r>
      </w:ins>
      <w:r w:rsidRPr="00C950F0">
        <w:rPr>
          <w:rFonts w:ascii="Sakkal Majalla" w:hAnsi="Sakkal Majalla" w:cs="Sakkal Majalla"/>
          <w:sz w:val="32"/>
          <w:szCs w:val="32"/>
          <w:rtl/>
        </w:rPr>
        <w:t xml:space="preserve"> </w:t>
      </w:r>
      <w:r w:rsidR="00CC2086">
        <w:rPr>
          <w:rFonts w:ascii="Sakkal Majalla" w:hAnsi="Sakkal Majalla" w:cs="Sakkal Majalla" w:hint="cs"/>
          <w:sz w:val="32"/>
          <w:szCs w:val="32"/>
          <w:rtl/>
        </w:rPr>
        <w:t>"</w:t>
      </w:r>
      <w:r w:rsidRPr="00C950F0">
        <w:rPr>
          <w:rFonts w:ascii="Sakkal Majalla" w:hAnsi="Sakkal Majalla" w:cs="Sakkal Majalla"/>
          <w:sz w:val="32"/>
          <w:szCs w:val="32"/>
          <w:rtl/>
        </w:rPr>
        <w:t xml:space="preserve">يريم </w:t>
      </w:r>
      <w:r w:rsidR="008D6868" w:rsidRPr="00C950F0">
        <w:rPr>
          <w:rFonts w:ascii="Sakkal Majalla" w:hAnsi="Sakkal Majalla" w:cs="Sakkal Majalla" w:hint="cs"/>
          <w:sz w:val="32"/>
          <w:szCs w:val="32"/>
          <w:rtl/>
        </w:rPr>
        <w:t>العربية</w:t>
      </w:r>
      <w:r w:rsidR="00CC2086">
        <w:rPr>
          <w:rFonts w:ascii="Sakkal Majalla" w:hAnsi="Sakkal Majalla" w:cs="Sakkal Majalla" w:hint="cs"/>
          <w:sz w:val="32"/>
          <w:szCs w:val="32"/>
          <w:rtl/>
        </w:rPr>
        <w:t>"</w:t>
      </w:r>
      <w:r w:rsidR="008D6868" w:rsidRPr="00C950F0">
        <w:rPr>
          <w:rFonts w:ascii="Sakkal Majalla" w:hAnsi="Sakkal Majalla" w:cs="Sakkal Majalla" w:hint="cs"/>
          <w:sz w:val="32"/>
          <w:szCs w:val="32"/>
          <w:rtl/>
        </w:rPr>
        <w:t>،</w:t>
      </w:r>
      <w:r w:rsidRPr="00C950F0">
        <w:rPr>
          <w:rFonts w:ascii="Sakkal Majalla" w:hAnsi="Sakkal Majalla" w:cs="Sakkal Majalla"/>
          <w:sz w:val="32"/>
          <w:szCs w:val="32"/>
          <w:rtl/>
        </w:rPr>
        <w:t xml:space="preserve"> وهي </w:t>
      </w:r>
      <w:del w:id="42" w:author="Khalid Al Furaih" w:date="2019-12-25T14:39:00Z">
        <w:r w:rsidRPr="00C950F0" w:rsidDel="0097352C">
          <w:rPr>
            <w:rFonts w:ascii="Sakkal Majalla" w:hAnsi="Sakkal Majalla" w:cs="Sakkal Majalla"/>
            <w:sz w:val="32"/>
            <w:szCs w:val="32"/>
            <w:rtl/>
          </w:rPr>
          <w:delText>شركة</w:delText>
        </w:r>
      </w:del>
      <w:ins w:id="43" w:author="Khalid Al Furaih" w:date="2019-12-25T14:39:00Z">
        <w:r w:rsidR="0097352C">
          <w:rPr>
            <w:rFonts w:ascii="Sakkal Majalla" w:hAnsi="Sakkal Majalla" w:cs="Sakkal Majalla"/>
            <w:sz w:val="32"/>
            <w:szCs w:val="32"/>
            <w:rtl/>
          </w:rPr>
          <w:t>شـركة</w:t>
        </w:r>
      </w:ins>
      <w:r w:rsidRPr="00C950F0">
        <w:rPr>
          <w:rFonts w:ascii="Sakkal Majalla" w:hAnsi="Sakkal Majalla" w:cs="Sakkal Majalla"/>
          <w:sz w:val="32"/>
          <w:szCs w:val="32"/>
          <w:rtl/>
        </w:rPr>
        <w:t xml:space="preserve"> </w:t>
      </w:r>
      <w:r w:rsidR="008D6868" w:rsidRPr="00C950F0">
        <w:rPr>
          <w:rFonts w:ascii="Sakkal Majalla" w:hAnsi="Sakkal Majalla" w:cs="Sakkal Majalla" w:hint="cs"/>
          <w:sz w:val="32"/>
          <w:szCs w:val="32"/>
          <w:rtl/>
        </w:rPr>
        <w:t>مطاعم مقرها</w:t>
      </w:r>
      <w:r w:rsidR="008D6868">
        <w:rPr>
          <w:rFonts w:ascii="Sakkal Majalla" w:hAnsi="Sakkal Majalla" w:cs="Sakkal Majalla"/>
          <w:sz w:val="32"/>
          <w:szCs w:val="32"/>
          <w:rtl/>
        </w:rPr>
        <w:t xml:space="preserve"> في الخبر</w:t>
      </w:r>
      <w:r w:rsidR="008D6868">
        <w:rPr>
          <w:rFonts w:ascii="Sakkal Majalla" w:hAnsi="Sakkal Majalla" w:cs="Sakkal Majalla" w:hint="cs"/>
          <w:sz w:val="32"/>
          <w:szCs w:val="32"/>
          <w:rtl/>
        </w:rPr>
        <w:t xml:space="preserve"> -</w:t>
      </w:r>
      <w:r w:rsidRPr="00C950F0">
        <w:rPr>
          <w:rFonts w:ascii="Sakkal Majalla" w:hAnsi="Sakkal Majalla" w:cs="Sakkal Majalla"/>
          <w:sz w:val="32"/>
          <w:szCs w:val="32"/>
          <w:rtl/>
        </w:rPr>
        <w:t xml:space="preserve"> المملكة العربية السعودية. </w:t>
      </w:r>
      <w:r w:rsidR="00CC2086">
        <w:rPr>
          <w:rFonts w:ascii="Sakkal Majalla" w:hAnsi="Sakkal Majalla" w:cs="Sakkal Majalla" w:hint="cs"/>
          <w:sz w:val="32"/>
          <w:szCs w:val="32"/>
          <w:rtl/>
        </w:rPr>
        <w:t xml:space="preserve">يشغل </w:t>
      </w:r>
      <w:r w:rsidRPr="00C950F0">
        <w:rPr>
          <w:rFonts w:ascii="Sakkal Majalla" w:hAnsi="Sakkal Majalla" w:cs="Sakkal Majalla"/>
          <w:sz w:val="32"/>
          <w:szCs w:val="32"/>
          <w:rtl/>
        </w:rPr>
        <w:t>عبد العزيز</w:t>
      </w:r>
      <w:r w:rsidR="00CC2086">
        <w:rPr>
          <w:rFonts w:ascii="Sakkal Majalla" w:hAnsi="Sakkal Majalla" w:cs="Sakkal Majalla" w:hint="cs"/>
          <w:sz w:val="32"/>
          <w:szCs w:val="32"/>
          <w:rtl/>
        </w:rPr>
        <w:t xml:space="preserve"> النعيم منصب عضو </w:t>
      </w:r>
      <w:r w:rsidRPr="00C950F0">
        <w:rPr>
          <w:rFonts w:ascii="Sakkal Majalla" w:hAnsi="Sakkal Majalla" w:cs="Sakkal Majalla"/>
          <w:sz w:val="32"/>
          <w:szCs w:val="32"/>
          <w:rtl/>
        </w:rPr>
        <w:t xml:space="preserve"> في العديد من مجالس الإدارة بما في ذلك الصناعات الكيميائية الأساسية و</w:t>
      </w:r>
      <w:r w:rsidR="00CC2086">
        <w:rPr>
          <w:rFonts w:ascii="Sakkal Majalla" w:hAnsi="Sakkal Majalla" w:cs="Sakkal Majalla" w:hint="cs"/>
          <w:sz w:val="32"/>
          <w:szCs w:val="32"/>
          <w:rtl/>
        </w:rPr>
        <w:t>"</w:t>
      </w:r>
      <w:r w:rsidRPr="00C950F0">
        <w:rPr>
          <w:rFonts w:ascii="Sakkal Majalla" w:hAnsi="Sakkal Majalla" w:cs="Sakkal Majalla"/>
          <w:sz w:val="32"/>
          <w:szCs w:val="32"/>
          <w:rtl/>
        </w:rPr>
        <w:t>جي بي كابيتال</w:t>
      </w:r>
      <w:r w:rsidR="00CC2086">
        <w:rPr>
          <w:rFonts w:ascii="Sakkal Majalla" w:hAnsi="Sakkal Majalla" w:cs="Sakkal Majalla" w:hint="cs"/>
          <w:sz w:val="32"/>
          <w:szCs w:val="32"/>
          <w:rtl/>
        </w:rPr>
        <w:t>"</w:t>
      </w:r>
      <w:r w:rsidRPr="00C950F0">
        <w:rPr>
          <w:rFonts w:ascii="Sakkal Majalla" w:hAnsi="Sakkal Majalla" w:cs="Sakkal Majalla"/>
          <w:sz w:val="32"/>
          <w:szCs w:val="32"/>
          <w:rtl/>
        </w:rPr>
        <w:t xml:space="preserve"> ومجموعة</w:t>
      </w:r>
      <w:r w:rsidRPr="00C950F0">
        <w:rPr>
          <w:rFonts w:ascii="Sakkal Majalla" w:hAnsi="Sakkal Majalla" w:cs="Sakkal Majalla"/>
          <w:sz w:val="32"/>
          <w:szCs w:val="32"/>
        </w:rPr>
        <w:t xml:space="preserve"> ATCO </w:t>
      </w:r>
      <w:r w:rsidRPr="00C950F0">
        <w:rPr>
          <w:rFonts w:ascii="Sakkal Majalla" w:hAnsi="Sakkal Majalla" w:cs="Sakkal Majalla"/>
          <w:sz w:val="32"/>
          <w:szCs w:val="32"/>
          <w:rtl/>
        </w:rPr>
        <w:t>وهو أيضًا عضو في دائرة القادة الشباب بمعهد</w:t>
      </w:r>
      <w:r w:rsidRPr="00C950F0">
        <w:rPr>
          <w:rFonts w:ascii="Sakkal Majalla" w:hAnsi="Sakkal Majalla" w:cs="Sakkal Majalla"/>
          <w:sz w:val="32"/>
          <w:szCs w:val="32"/>
        </w:rPr>
        <w:t xml:space="preserve"> </w:t>
      </w:r>
      <w:r w:rsidR="00CC2086">
        <w:rPr>
          <w:rFonts w:ascii="Sakkal Majalla" w:hAnsi="Sakkal Majalla" w:cs="Sakkal Majalla" w:hint="cs"/>
          <w:sz w:val="32"/>
          <w:szCs w:val="32"/>
          <w:rtl/>
        </w:rPr>
        <w:t>"ميلكن إنستيتيوت".حصل</w:t>
      </w:r>
      <w:r w:rsidRPr="00C950F0">
        <w:rPr>
          <w:rFonts w:ascii="Sakkal Majalla" w:hAnsi="Sakkal Majalla" w:cs="Sakkal Majalla"/>
          <w:sz w:val="32"/>
          <w:szCs w:val="32"/>
        </w:rPr>
        <w:t xml:space="preserve"> </w:t>
      </w:r>
      <w:r w:rsidRPr="00C950F0">
        <w:rPr>
          <w:rFonts w:ascii="Sakkal Majalla" w:hAnsi="Sakkal Majalla" w:cs="Sakkal Majalla"/>
          <w:sz w:val="32"/>
          <w:szCs w:val="32"/>
          <w:rtl/>
        </w:rPr>
        <w:t>عبد العزيز على شهادة</w:t>
      </w:r>
      <w:r w:rsidR="00CC2086">
        <w:rPr>
          <w:rFonts w:ascii="Sakkal Majalla" w:hAnsi="Sakkal Majalla" w:cs="Sakkal Majalla" w:hint="cs"/>
          <w:sz w:val="32"/>
          <w:szCs w:val="32"/>
          <w:rtl/>
        </w:rPr>
        <w:t xml:space="preserve"> (محلل مالي معتمد)</w:t>
      </w:r>
      <w:r w:rsidRPr="00C950F0">
        <w:rPr>
          <w:rFonts w:ascii="Sakkal Majalla" w:hAnsi="Sakkal Majalla" w:cs="Sakkal Majalla"/>
          <w:sz w:val="32"/>
          <w:szCs w:val="32"/>
        </w:rPr>
        <w:t xml:space="preserve"> CFA </w:t>
      </w:r>
      <w:r w:rsidRPr="00C950F0">
        <w:rPr>
          <w:rFonts w:ascii="Sakkal Majalla" w:hAnsi="Sakkal Majalla" w:cs="Sakkal Majalla"/>
          <w:sz w:val="32"/>
          <w:szCs w:val="32"/>
          <w:rtl/>
        </w:rPr>
        <w:t>وهو عضو في جمعية</w:t>
      </w:r>
      <w:r w:rsidRPr="00C950F0">
        <w:rPr>
          <w:rFonts w:ascii="Sakkal Majalla" w:hAnsi="Sakkal Majalla" w:cs="Sakkal Majalla"/>
          <w:sz w:val="32"/>
          <w:szCs w:val="32"/>
        </w:rPr>
        <w:t xml:space="preserve"> CFA </w:t>
      </w:r>
      <w:r w:rsidRPr="00C950F0">
        <w:rPr>
          <w:rFonts w:ascii="Sakkal Majalla" w:hAnsi="Sakkal Majalla" w:cs="Sakkal Majalla"/>
          <w:sz w:val="32"/>
          <w:szCs w:val="32"/>
          <w:rtl/>
        </w:rPr>
        <w:t>في المملكة المتحدة وجمعية</w:t>
      </w:r>
      <w:r w:rsidRPr="00C950F0">
        <w:rPr>
          <w:rFonts w:ascii="Sakkal Majalla" w:hAnsi="Sakkal Majalla" w:cs="Sakkal Majalla"/>
          <w:sz w:val="32"/>
          <w:szCs w:val="32"/>
        </w:rPr>
        <w:t xml:space="preserve"> CFA </w:t>
      </w:r>
      <w:r w:rsidRPr="00C950F0">
        <w:rPr>
          <w:rFonts w:ascii="Sakkal Majalla" w:hAnsi="Sakkal Majalla" w:cs="Sakkal Majalla"/>
          <w:sz w:val="32"/>
          <w:szCs w:val="32"/>
          <w:rtl/>
        </w:rPr>
        <w:t xml:space="preserve">في المملكة العربية السعودية. وهو حاصل على درجة البكالوريوس في العلوم الإدارية </w:t>
      </w:r>
      <w:r w:rsidR="008D6868" w:rsidRPr="00C950F0">
        <w:rPr>
          <w:rFonts w:ascii="Sakkal Majalla" w:hAnsi="Sakkal Majalla" w:cs="Sakkal Majalla" w:hint="cs"/>
          <w:sz w:val="32"/>
          <w:szCs w:val="32"/>
          <w:rtl/>
        </w:rPr>
        <w:t>والعلوم المالية</w:t>
      </w:r>
      <w:r w:rsidRPr="00C950F0">
        <w:rPr>
          <w:rFonts w:ascii="Sakkal Majalla" w:hAnsi="Sakkal Majalla" w:cs="Sakkal Majalla"/>
          <w:sz w:val="32"/>
          <w:szCs w:val="32"/>
          <w:rtl/>
        </w:rPr>
        <w:t xml:space="preserve"> وشهادة في الاقتصاد من معهد ماساتشوستس للتكنولوجيا</w:t>
      </w:r>
      <w:r w:rsidRPr="00C950F0">
        <w:rPr>
          <w:rFonts w:ascii="Sakkal Majalla" w:hAnsi="Sakkal Majalla" w:cs="Sakkal Majalla"/>
          <w:sz w:val="32"/>
          <w:szCs w:val="32"/>
        </w:rPr>
        <w:t>.</w:t>
      </w:r>
    </w:p>
    <w:p w14:paraId="451D9D34" w14:textId="77777777" w:rsidR="00C950F0" w:rsidRPr="00C950F0" w:rsidRDefault="00C950F0" w:rsidP="000D1BD2">
      <w:pPr>
        <w:bidi/>
        <w:spacing w:line="276" w:lineRule="auto"/>
        <w:jc w:val="both"/>
        <w:rPr>
          <w:rFonts w:ascii="Sakkal Majalla" w:hAnsi="Sakkal Majalla" w:cs="Sakkal Majalla"/>
          <w:sz w:val="32"/>
          <w:szCs w:val="32"/>
          <w:rtl/>
        </w:rPr>
      </w:pPr>
    </w:p>
    <w:p w14:paraId="1C24B4A0" w14:textId="77777777" w:rsidR="00C950F0" w:rsidRPr="00C950F0" w:rsidRDefault="00C950F0" w:rsidP="000D1BD2">
      <w:pPr>
        <w:bidi/>
        <w:spacing w:line="276" w:lineRule="auto"/>
        <w:jc w:val="both"/>
        <w:rPr>
          <w:rFonts w:ascii="Sakkal Majalla" w:hAnsi="Sakkal Majalla" w:cs="Sakkal Majalla"/>
          <w:sz w:val="32"/>
          <w:szCs w:val="32"/>
          <w:rtl/>
        </w:rPr>
      </w:pPr>
      <w:r w:rsidRPr="00C950F0">
        <w:rPr>
          <w:rFonts w:ascii="Sakkal Majalla" w:hAnsi="Sakkal Majalla" w:cs="Sakkal Majalla"/>
          <w:sz w:val="32"/>
          <w:szCs w:val="32"/>
          <w:rtl/>
        </w:rPr>
        <w:t>محمد المالكي – عضو مجلس إدارة</w:t>
      </w:r>
    </w:p>
    <w:p w14:paraId="473224B5" w14:textId="5AE16D03" w:rsidR="00C950F0" w:rsidRPr="00C950F0" w:rsidRDefault="000D1BD2" w:rsidP="004D5883">
      <w:pPr>
        <w:bidi/>
        <w:spacing w:line="276" w:lineRule="auto"/>
        <w:jc w:val="both"/>
        <w:rPr>
          <w:rFonts w:ascii="Sakkal Majalla" w:hAnsi="Sakkal Majalla" w:cs="Sakkal Majalla"/>
          <w:sz w:val="32"/>
          <w:szCs w:val="32"/>
          <w:rtl/>
        </w:rPr>
      </w:pPr>
      <w:r>
        <w:rPr>
          <w:rFonts w:ascii="Sakkal Majalla" w:hAnsi="Sakkal Majalla" w:cs="Sakkal Majalla" w:hint="cs"/>
          <w:sz w:val="32"/>
          <w:szCs w:val="32"/>
          <w:rtl/>
        </w:rPr>
        <w:t xml:space="preserve"> </w:t>
      </w:r>
      <w:r w:rsidR="00C950F0" w:rsidRPr="00C950F0">
        <w:rPr>
          <w:rFonts w:ascii="Sakkal Majalla" w:hAnsi="Sakkal Majalla" w:cs="Sakkal Majalla"/>
          <w:sz w:val="32"/>
          <w:szCs w:val="32"/>
          <w:rtl/>
        </w:rPr>
        <w:t>نائب رئيس التمويل في</w:t>
      </w:r>
      <w:r w:rsidR="00CC2086" w:rsidRPr="00CC2086">
        <w:rPr>
          <w:rFonts w:ascii="Sakkal Majalla" w:hAnsi="Sakkal Majalla" w:cs="Sakkal Majalla"/>
          <w:sz w:val="32"/>
          <w:szCs w:val="32"/>
          <w:rtl/>
        </w:rPr>
        <w:t xml:space="preserve"> </w:t>
      </w:r>
      <w:r w:rsidR="00CC2086" w:rsidRPr="00C950F0">
        <w:rPr>
          <w:rFonts w:ascii="Sakkal Majalla" w:hAnsi="Sakkal Majalla" w:cs="Sakkal Majalla"/>
          <w:sz w:val="32"/>
          <w:szCs w:val="32"/>
          <w:rtl/>
        </w:rPr>
        <w:t>الهيئة السعودية العامة للم</w:t>
      </w:r>
      <w:r w:rsidR="00CC2086">
        <w:rPr>
          <w:rFonts w:ascii="Sakkal Majalla" w:hAnsi="Sakkal Majalla" w:cs="Sakkal Majalla"/>
          <w:sz w:val="32"/>
          <w:szCs w:val="32"/>
          <w:rtl/>
        </w:rPr>
        <w:t>شاريع الصغيرة والمتوسطة</w:t>
      </w:r>
      <w:r w:rsidR="00C950F0" w:rsidRPr="00C950F0">
        <w:rPr>
          <w:rFonts w:ascii="Sakkal Majalla" w:hAnsi="Sakkal Majalla" w:cs="Sakkal Majalla"/>
          <w:sz w:val="32"/>
          <w:szCs w:val="32"/>
          <w:rtl/>
        </w:rPr>
        <w:t xml:space="preserve"> </w:t>
      </w:r>
      <w:r w:rsidR="00CC2086">
        <w:rPr>
          <w:rFonts w:ascii="Sakkal Majalla" w:hAnsi="Sakkal Majalla" w:cs="Sakkal Majalla" w:hint="cs"/>
          <w:sz w:val="32"/>
          <w:szCs w:val="32"/>
          <w:rtl/>
        </w:rPr>
        <w:t>"</w:t>
      </w:r>
      <w:r w:rsidR="008D6868" w:rsidRPr="00C950F0">
        <w:rPr>
          <w:rFonts w:ascii="Sakkal Majalla" w:hAnsi="Sakkal Majalla" w:cs="Sakkal Majalla" w:hint="cs"/>
          <w:sz w:val="32"/>
          <w:szCs w:val="32"/>
          <w:rtl/>
        </w:rPr>
        <w:t>منشآت</w:t>
      </w:r>
      <w:r w:rsidR="00CC2086">
        <w:rPr>
          <w:rFonts w:ascii="Sakkal Majalla" w:hAnsi="Sakkal Majalla" w:cs="Sakkal Majalla" w:hint="cs"/>
          <w:sz w:val="32"/>
          <w:szCs w:val="32"/>
          <w:rtl/>
        </w:rPr>
        <w:t>"</w:t>
      </w:r>
      <w:r w:rsidR="00C950F0" w:rsidRPr="00C950F0">
        <w:rPr>
          <w:rFonts w:ascii="Sakkal Majalla" w:hAnsi="Sakkal Majalla" w:cs="Sakkal Majalla"/>
          <w:sz w:val="32"/>
          <w:szCs w:val="32"/>
          <w:rtl/>
        </w:rPr>
        <w:t xml:space="preserve">. </w:t>
      </w:r>
      <w:r w:rsidR="008D6868">
        <w:rPr>
          <w:rFonts w:ascii="Sakkal Majalla" w:hAnsi="Sakkal Majalla" w:cs="Sakkal Majalla" w:hint="cs"/>
          <w:sz w:val="32"/>
          <w:szCs w:val="32"/>
          <w:rtl/>
        </w:rPr>
        <w:t>أسّس</w:t>
      </w:r>
      <w:r w:rsidR="00C950F0" w:rsidRPr="00C950F0">
        <w:rPr>
          <w:rFonts w:ascii="Sakkal Majalla" w:hAnsi="Sakkal Majalla" w:cs="Sakkal Majalla"/>
          <w:sz w:val="32"/>
          <w:szCs w:val="32"/>
          <w:rtl/>
        </w:rPr>
        <w:t xml:space="preserve"> </w:t>
      </w:r>
      <w:del w:id="44" w:author="Khalid Al Furaih" w:date="2019-12-25T14:39:00Z">
        <w:r w:rsidR="00C950F0" w:rsidRPr="00C950F0" w:rsidDel="0097352C">
          <w:rPr>
            <w:rFonts w:ascii="Sakkal Majalla" w:hAnsi="Sakkal Majalla" w:cs="Sakkal Majalla"/>
            <w:sz w:val="32"/>
            <w:szCs w:val="32"/>
            <w:rtl/>
          </w:rPr>
          <w:delText>شركة</w:delText>
        </w:r>
      </w:del>
      <w:ins w:id="45" w:author="Khalid Al Furaih" w:date="2019-12-25T14:39:00Z">
        <w:r w:rsidR="0097352C">
          <w:rPr>
            <w:rFonts w:ascii="Sakkal Majalla" w:hAnsi="Sakkal Majalla" w:cs="Sakkal Majalla"/>
            <w:sz w:val="32"/>
            <w:szCs w:val="32"/>
            <w:rtl/>
          </w:rPr>
          <w:t>شـركة</w:t>
        </w:r>
      </w:ins>
      <w:r w:rsidR="00C950F0" w:rsidRPr="00C950F0">
        <w:rPr>
          <w:rFonts w:ascii="Sakkal Majalla" w:hAnsi="Sakkal Majalla" w:cs="Sakkal Majalla"/>
          <w:sz w:val="32"/>
          <w:szCs w:val="32"/>
          <w:rtl/>
        </w:rPr>
        <w:t xml:space="preserve"> </w:t>
      </w:r>
      <w:r w:rsidR="00D33A55">
        <w:rPr>
          <w:rFonts w:ascii="Sakkal Majalla" w:hAnsi="Sakkal Majalla" w:cs="Sakkal Majalla" w:hint="cs"/>
          <w:sz w:val="32"/>
          <w:szCs w:val="32"/>
          <w:rtl/>
        </w:rPr>
        <w:t>"</w:t>
      </w:r>
      <w:r w:rsidR="00C950F0" w:rsidRPr="00C950F0">
        <w:rPr>
          <w:rFonts w:ascii="Sakkal Majalla" w:hAnsi="Sakkal Majalla" w:cs="Sakkal Majalla"/>
          <w:sz w:val="32"/>
          <w:szCs w:val="32"/>
          <w:rtl/>
        </w:rPr>
        <w:t>ن</w:t>
      </w:r>
      <w:r w:rsidR="00D33A55">
        <w:rPr>
          <w:rFonts w:ascii="Sakkal Majalla" w:hAnsi="Sakkal Majalla" w:cs="Sakkal Majalla" w:hint="cs"/>
          <w:sz w:val="32"/>
          <w:szCs w:val="32"/>
          <w:rtl/>
        </w:rPr>
        <w:t>ِ</w:t>
      </w:r>
      <w:r w:rsidR="00C950F0" w:rsidRPr="00C950F0">
        <w:rPr>
          <w:rFonts w:ascii="Sakkal Majalla" w:hAnsi="Sakkal Majalla" w:cs="Sakkal Majalla"/>
          <w:sz w:val="32"/>
          <w:szCs w:val="32"/>
          <w:rtl/>
        </w:rPr>
        <w:t>تاج</w:t>
      </w:r>
      <w:r w:rsidR="00D33A55">
        <w:rPr>
          <w:rFonts w:ascii="Sakkal Majalla" w:hAnsi="Sakkal Majalla" w:cs="Sakkal Majalla" w:hint="cs"/>
          <w:sz w:val="32"/>
          <w:szCs w:val="32"/>
          <w:rtl/>
        </w:rPr>
        <w:t>"</w:t>
      </w:r>
      <w:r w:rsidR="00C950F0" w:rsidRPr="00C950F0">
        <w:rPr>
          <w:rFonts w:ascii="Sakkal Majalla" w:hAnsi="Sakkal Majalla" w:cs="Sakkal Majalla"/>
          <w:sz w:val="32"/>
          <w:szCs w:val="32"/>
          <w:rtl/>
        </w:rPr>
        <w:t xml:space="preserve"> </w:t>
      </w:r>
      <w:r w:rsidR="008D6868" w:rsidRPr="00C950F0">
        <w:rPr>
          <w:rFonts w:ascii="Sakkal Majalla" w:hAnsi="Sakkal Majalla" w:cs="Sakkal Majalla" w:hint="cs"/>
          <w:sz w:val="32"/>
          <w:szCs w:val="32"/>
          <w:rtl/>
        </w:rPr>
        <w:t>للاستشارات</w:t>
      </w:r>
      <w:r w:rsidR="008D6868">
        <w:rPr>
          <w:rFonts w:ascii="Sakkal Majalla" w:hAnsi="Sakkal Majalla" w:cs="Sakkal Majalla"/>
          <w:sz w:val="32"/>
          <w:szCs w:val="32"/>
          <w:rtl/>
        </w:rPr>
        <w:t xml:space="preserve"> المالية </w:t>
      </w:r>
      <w:r w:rsidR="00C950F0" w:rsidRPr="00C950F0">
        <w:rPr>
          <w:rFonts w:ascii="Sakkal Majalla" w:hAnsi="Sakkal Majalla" w:cs="Sakkal Majalla"/>
          <w:sz w:val="32"/>
          <w:szCs w:val="32"/>
          <w:rtl/>
        </w:rPr>
        <w:t>وكان الرئيس التنفي</w:t>
      </w:r>
      <w:r w:rsidR="008D6868">
        <w:rPr>
          <w:rFonts w:ascii="Sakkal Majalla" w:hAnsi="Sakkal Majalla" w:cs="Sakkal Majalla"/>
          <w:sz w:val="32"/>
          <w:szCs w:val="32"/>
          <w:rtl/>
        </w:rPr>
        <w:t>ذي السابق ل</w:t>
      </w:r>
      <w:del w:id="46" w:author="Khalid Al Furaih" w:date="2019-12-25T14:39:00Z">
        <w:r w:rsidR="008D6868" w:rsidDel="0097352C">
          <w:rPr>
            <w:rFonts w:ascii="Sakkal Majalla" w:hAnsi="Sakkal Majalla" w:cs="Sakkal Majalla"/>
            <w:sz w:val="32"/>
            <w:szCs w:val="32"/>
            <w:rtl/>
          </w:rPr>
          <w:delText>شركة</w:delText>
        </w:r>
      </w:del>
      <w:ins w:id="47" w:author="Khalid Al Furaih" w:date="2019-12-25T14:39:00Z">
        <w:r w:rsidR="0097352C">
          <w:rPr>
            <w:rFonts w:ascii="Sakkal Majalla" w:hAnsi="Sakkal Majalla" w:cs="Sakkal Majalla"/>
            <w:sz w:val="32"/>
            <w:szCs w:val="32"/>
            <w:rtl/>
          </w:rPr>
          <w:t>شـركة</w:t>
        </w:r>
      </w:ins>
      <w:r w:rsidR="008D6868">
        <w:rPr>
          <w:rFonts w:ascii="Sakkal Majalla" w:hAnsi="Sakkal Majalla" w:cs="Sakkal Majalla"/>
          <w:sz w:val="32"/>
          <w:szCs w:val="32"/>
          <w:rtl/>
        </w:rPr>
        <w:t xml:space="preserve"> </w:t>
      </w:r>
      <w:r w:rsidR="00D33A55">
        <w:rPr>
          <w:rFonts w:ascii="Sakkal Majalla" w:hAnsi="Sakkal Majalla" w:cs="Sakkal Majalla" w:hint="cs"/>
          <w:sz w:val="32"/>
          <w:szCs w:val="32"/>
          <w:rtl/>
        </w:rPr>
        <w:t>"</w:t>
      </w:r>
      <w:r w:rsidR="008D6868">
        <w:rPr>
          <w:rFonts w:ascii="Sakkal Majalla" w:hAnsi="Sakkal Majalla" w:cs="Sakkal Majalla"/>
          <w:sz w:val="32"/>
          <w:szCs w:val="32"/>
          <w:rtl/>
        </w:rPr>
        <w:t xml:space="preserve">كسب </w:t>
      </w:r>
      <w:proofErr w:type="spellStart"/>
      <w:r w:rsidR="008D6868">
        <w:rPr>
          <w:rFonts w:ascii="Sakkal Majalla" w:hAnsi="Sakkal Majalla" w:cs="Sakkal Majalla"/>
          <w:sz w:val="32"/>
          <w:szCs w:val="32"/>
          <w:rtl/>
        </w:rPr>
        <w:t>كابيتال</w:t>
      </w:r>
      <w:proofErr w:type="spellEnd"/>
      <w:r w:rsidR="00D33A55">
        <w:rPr>
          <w:rFonts w:ascii="Sakkal Majalla" w:hAnsi="Sakkal Majalla" w:cs="Sakkal Majalla" w:hint="cs"/>
          <w:sz w:val="32"/>
          <w:szCs w:val="32"/>
          <w:rtl/>
        </w:rPr>
        <w:t>"</w:t>
      </w:r>
      <w:r w:rsidR="008D6868">
        <w:rPr>
          <w:rFonts w:ascii="Sakkal Majalla" w:hAnsi="Sakkal Majalla" w:cs="Sakkal Majalla"/>
          <w:sz w:val="32"/>
          <w:szCs w:val="32"/>
          <w:rtl/>
        </w:rPr>
        <w:t xml:space="preserve">. </w:t>
      </w:r>
      <w:r w:rsidR="00C950F0" w:rsidRPr="00C950F0">
        <w:rPr>
          <w:rFonts w:ascii="Sakkal Majalla" w:hAnsi="Sakkal Majalla" w:cs="Sakkal Majalla"/>
          <w:sz w:val="32"/>
          <w:szCs w:val="32"/>
          <w:rtl/>
        </w:rPr>
        <w:t>شغل</w:t>
      </w:r>
      <w:r w:rsidR="008D6868">
        <w:rPr>
          <w:rFonts w:ascii="Sakkal Majalla" w:hAnsi="Sakkal Majalla" w:cs="Sakkal Majalla" w:hint="cs"/>
          <w:sz w:val="32"/>
          <w:szCs w:val="32"/>
          <w:rtl/>
        </w:rPr>
        <w:t xml:space="preserve"> محمد المالكي</w:t>
      </w:r>
      <w:r w:rsidR="008D6868">
        <w:rPr>
          <w:rFonts w:ascii="Sakkal Majalla" w:hAnsi="Sakkal Majalla" w:cs="Sakkal Majalla"/>
          <w:sz w:val="32"/>
          <w:szCs w:val="32"/>
          <w:rtl/>
        </w:rPr>
        <w:t xml:space="preserve"> مناصب إدارية عليا </w:t>
      </w:r>
      <w:r w:rsidR="00C950F0" w:rsidRPr="00C950F0">
        <w:rPr>
          <w:rFonts w:ascii="Sakkal Majalla" w:hAnsi="Sakkal Majalla" w:cs="Sakkal Majalla"/>
          <w:sz w:val="32"/>
          <w:szCs w:val="32"/>
          <w:rtl/>
        </w:rPr>
        <w:t xml:space="preserve">في التدقيق </w:t>
      </w:r>
      <w:r w:rsidR="008D6868" w:rsidRPr="00C950F0">
        <w:rPr>
          <w:rFonts w:ascii="Sakkal Majalla" w:hAnsi="Sakkal Majalla" w:cs="Sakkal Majalla" w:hint="cs"/>
          <w:sz w:val="32"/>
          <w:szCs w:val="32"/>
          <w:rtl/>
        </w:rPr>
        <w:t>الداخلي</w:t>
      </w:r>
      <w:r w:rsidR="008D6868">
        <w:rPr>
          <w:rFonts w:ascii="Sakkal Majalla" w:hAnsi="Sakkal Majalla" w:cs="Sakkal Majalla"/>
          <w:sz w:val="32"/>
          <w:szCs w:val="32"/>
          <w:rtl/>
        </w:rPr>
        <w:t xml:space="preserve"> و</w:t>
      </w:r>
      <w:r w:rsidR="00C950F0" w:rsidRPr="00C950F0">
        <w:rPr>
          <w:rFonts w:ascii="Sakkal Majalla" w:hAnsi="Sakkal Majalla" w:cs="Sakkal Majalla"/>
          <w:sz w:val="32"/>
          <w:szCs w:val="32"/>
          <w:rtl/>
        </w:rPr>
        <w:t>مكافحة غسل الأموال في</w:t>
      </w:r>
      <w:r w:rsidR="008D6868">
        <w:rPr>
          <w:rFonts w:ascii="Sakkal Majalla" w:hAnsi="Sakkal Majalla" w:cs="Sakkal Majalla"/>
          <w:sz w:val="32"/>
          <w:szCs w:val="32"/>
          <w:rtl/>
        </w:rPr>
        <w:t xml:space="preserve"> هيئة </w:t>
      </w:r>
      <w:r w:rsidR="004D5883">
        <w:rPr>
          <w:rFonts w:ascii="Sakkal Majalla" w:hAnsi="Sakkal Majalla" w:cs="Sakkal Majalla" w:hint="cs"/>
          <w:sz w:val="32"/>
          <w:szCs w:val="32"/>
          <w:rtl/>
        </w:rPr>
        <w:t xml:space="preserve"> السوق المالية </w:t>
      </w:r>
      <w:r w:rsidR="008D6868">
        <w:rPr>
          <w:rFonts w:ascii="Sakkal Majalla" w:hAnsi="Sakkal Majalla" w:cs="Sakkal Majalla"/>
          <w:sz w:val="32"/>
          <w:szCs w:val="32"/>
          <w:rtl/>
        </w:rPr>
        <w:t xml:space="preserve"> في السعودية</w:t>
      </w:r>
      <w:r w:rsidR="008D6868">
        <w:rPr>
          <w:rFonts w:ascii="Sakkal Majalla" w:hAnsi="Sakkal Majalla" w:cs="Sakkal Majalla" w:hint="cs"/>
          <w:sz w:val="32"/>
          <w:szCs w:val="32"/>
          <w:rtl/>
        </w:rPr>
        <w:t>، و</w:t>
      </w:r>
      <w:r w:rsidR="008D6868">
        <w:rPr>
          <w:rFonts w:ascii="Sakkal Majalla" w:hAnsi="Sakkal Majalla" w:cs="Sakkal Majalla"/>
          <w:sz w:val="32"/>
          <w:szCs w:val="32"/>
          <w:rtl/>
        </w:rPr>
        <w:t>لدي</w:t>
      </w:r>
      <w:r w:rsidR="008D6868">
        <w:rPr>
          <w:rFonts w:ascii="Sakkal Majalla" w:hAnsi="Sakkal Majalla" w:cs="Sakkal Majalla" w:hint="cs"/>
          <w:sz w:val="32"/>
          <w:szCs w:val="32"/>
          <w:rtl/>
        </w:rPr>
        <w:t>ه</w:t>
      </w:r>
      <w:r w:rsidR="00C950F0" w:rsidRPr="00C950F0">
        <w:rPr>
          <w:rFonts w:ascii="Sakkal Majalla" w:hAnsi="Sakkal Majalla" w:cs="Sakkal Majalla"/>
          <w:sz w:val="32"/>
          <w:szCs w:val="32"/>
          <w:rtl/>
        </w:rPr>
        <w:t xml:space="preserve"> خبرة 15 سنة في القطاع المصرفي مع م</w:t>
      </w:r>
      <w:r w:rsidR="008D6868">
        <w:rPr>
          <w:rFonts w:ascii="Sakkal Majalla" w:hAnsi="Sakkal Majalla" w:cs="Sakkal Majalla"/>
          <w:sz w:val="32"/>
          <w:szCs w:val="32"/>
          <w:rtl/>
        </w:rPr>
        <w:t xml:space="preserve">جموعة </w:t>
      </w:r>
      <w:r w:rsidR="00D33A55">
        <w:rPr>
          <w:rFonts w:ascii="Sakkal Majalla" w:hAnsi="Sakkal Majalla" w:cs="Sakkal Majalla" w:hint="cs"/>
          <w:sz w:val="32"/>
          <w:szCs w:val="32"/>
          <w:rtl/>
        </w:rPr>
        <w:t>"</w:t>
      </w:r>
      <w:r w:rsidR="008D6868">
        <w:rPr>
          <w:rFonts w:ascii="Sakkal Majalla" w:hAnsi="Sakkal Majalla" w:cs="Sakkal Majalla"/>
          <w:sz w:val="32"/>
          <w:szCs w:val="32"/>
          <w:rtl/>
        </w:rPr>
        <w:t>سامبا</w:t>
      </w:r>
      <w:r w:rsidR="00D33A55">
        <w:rPr>
          <w:rFonts w:ascii="Sakkal Majalla" w:hAnsi="Sakkal Majalla" w:cs="Sakkal Majalla" w:hint="cs"/>
          <w:sz w:val="32"/>
          <w:szCs w:val="32"/>
          <w:rtl/>
        </w:rPr>
        <w:t>"</w:t>
      </w:r>
      <w:r w:rsidR="008D6868">
        <w:rPr>
          <w:rFonts w:ascii="Sakkal Majalla" w:hAnsi="Sakkal Majalla" w:cs="Sakkal Majalla"/>
          <w:sz w:val="32"/>
          <w:szCs w:val="32"/>
          <w:rtl/>
        </w:rPr>
        <w:t xml:space="preserve"> المالية وبنك الرياض</w:t>
      </w:r>
      <w:r w:rsidR="008D6868">
        <w:rPr>
          <w:rFonts w:ascii="Sakkal Majalla" w:hAnsi="Sakkal Majalla" w:cs="Sakkal Majalla" w:hint="cs"/>
          <w:sz w:val="32"/>
          <w:szCs w:val="32"/>
          <w:rtl/>
        </w:rPr>
        <w:t>،</w:t>
      </w:r>
      <w:r w:rsidR="008D6868">
        <w:rPr>
          <w:rFonts w:ascii="Sakkal Majalla" w:hAnsi="Sakkal Majalla" w:cs="Sakkal Majalla"/>
          <w:sz w:val="32"/>
          <w:szCs w:val="32"/>
          <w:rtl/>
        </w:rPr>
        <w:t xml:space="preserve"> </w:t>
      </w:r>
      <w:r w:rsidR="008D6868">
        <w:rPr>
          <w:rFonts w:ascii="Sakkal Majalla" w:hAnsi="Sakkal Majalla" w:cs="Sakkal Majalla" w:hint="cs"/>
          <w:sz w:val="32"/>
          <w:szCs w:val="32"/>
          <w:rtl/>
        </w:rPr>
        <w:t>إضافة إلى شغله منصب</w:t>
      </w:r>
      <w:r w:rsidR="00C950F0" w:rsidRPr="00C950F0">
        <w:rPr>
          <w:rFonts w:ascii="Sakkal Majalla" w:hAnsi="Sakkal Majalla" w:cs="Sakkal Majalla"/>
          <w:sz w:val="32"/>
          <w:szCs w:val="32"/>
          <w:rtl/>
        </w:rPr>
        <w:t xml:space="preserve"> </w:t>
      </w:r>
      <w:r w:rsidR="008D6868">
        <w:rPr>
          <w:rFonts w:ascii="Sakkal Majalla" w:hAnsi="Sakkal Majalla" w:cs="Sakkal Majalla" w:hint="cs"/>
          <w:sz w:val="32"/>
          <w:szCs w:val="32"/>
          <w:rtl/>
        </w:rPr>
        <w:t>مدير</w:t>
      </w:r>
      <w:r w:rsidR="00C950F0" w:rsidRPr="00C950F0">
        <w:rPr>
          <w:rFonts w:ascii="Sakkal Majalla" w:hAnsi="Sakkal Majalla" w:cs="Sakkal Majalla"/>
          <w:sz w:val="32"/>
          <w:szCs w:val="32"/>
          <w:rtl/>
        </w:rPr>
        <w:t xml:space="preserve"> للتدقيق لدى </w:t>
      </w:r>
      <w:r w:rsidR="00D33A55">
        <w:rPr>
          <w:rFonts w:ascii="Sakkal Majalla" w:hAnsi="Sakkal Majalla" w:cs="Sakkal Majalla" w:hint="cs"/>
          <w:sz w:val="32"/>
          <w:szCs w:val="32"/>
          <w:rtl/>
        </w:rPr>
        <w:t>"</w:t>
      </w:r>
      <w:r w:rsidR="00C950F0" w:rsidRPr="00C950F0">
        <w:rPr>
          <w:rFonts w:ascii="Sakkal Majalla" w:hAnsi="Sakkal Majalla" w:cs="Sakkal Majalla"/>
          <w:sz w:val="32"/>
          <w:szCs w:val="32"/>
          <w:rtl/>
        </w:rPr>
        <w:t>هيئة الأوراق المالية الماليزية</w:t>
      </w:r>
      <w:r w:rsidR="00D33A55">
        <w:rPr>
          <w:rFonts w:ascii="Sakkal Majalla" w:hAnsi="Sakkal Majalla" w:cs="Sakkal Majalla" w:hint="cs"/>
          <w:sz w:val="32"/>
          <w:szCs w:val="32"/>
          <w:rtl/>
        </w:rPr>
        <w:t>"</w:t>
      </w:r>
      <w:r w:rsidR="008D6868">
        <w:rPr>
          <w:rFonts w:ascii="Sakkal Majalla" w:hAnsi="Sakkal Majalla" w:cs="Sakkal Majalla" w:hint="cs"/>
          <w:sz w:val="32"/>
          <w:szCs w:val="32"/>
          <w:rtl/>
        </w:rPr>
        <w:t xml:space="preserve"> حيث كان مديرًا </w:t>
      </w:r>
      <w:r w:rsidR="008D6868" w:rsidRPr="0071190D">
        <w:rPr>
          <w:rFonts w:ascii="Sakkal Majalla" w:hAnsi="Sakkal Majalla" w:cs="Sakkal Majalla" w:hint="eastAsia"/>
          <w:sz w:val="32"/>
          <w:szCs w:val="32"/>
          <w:highlight w:val="yellow"/>
          <w:rtl/>
        </w:rPr>
        <w:t>معارًا</w:t>
      </w:r>
      <w:r w:rsidR="00C950F0" w:rsidRPr="00C950F0">
        <w:rPr>
          <w:rFonts w:ascii="Sakkal Majalla" w:hAnsi="Sakkal Majalla" w:cs="Sakkal Majalla"/>
          <w:sz w:val="32"/>
          <w:szCs w:val="32"/>
          <w:rtl/>
        </w:rPr>
        <w:t>. محمد المالكي حاصل على</w:t>
      </w:r>
      <w:r w:rsidR="00D33A55">
        <w:rPr>
          <w:rFonts w:ascii="Sakkal Majalla" w:hAnsi="Sakkal Majalla" w:cs="Sakkal Majalla" w:hint="cs"/>
          <w:sz w:val="32"/>
          <w:szCs w:val="32"/>
          <w:rtl/>
        </w:rPr>
        <w:t xml:space="preserve"> شهادة</w:t>
      </w:r>
      <w:r w:rsidR="00C950F0" w:rsidRPr="00C950F0">
        <w:rPr>
          <w:rFonts w:ascii="Sakkal Majalla" w:hAnsi="Sakkal Majalla" w:cs="Sakkal Majalla"/>
          <w:sz w:val="32"/>
          <w:szCs w:val="32"/>
          <w:rtl/>
        </w:rPr>
        <w:t xml:space="preserve"> </w:t>
      </w:r>
      <w:r w:rsidR="00D33A55">
        <w:rPr>
          <w:rFonts w:ascii="Sakkal Majalla" w:hAnsi="Sakkal Majalla" w:cs="Sakkal Majalla" w:hint="cs"/>
          <w:sz w:val="32"/>
          <w:szCs w:val="32"/>
          <w:rtl/>
        </w:rPr>
        <w:lastRenderedPageBreak/>
        <w:t>ال</w:t>
      </w:r>
      <w:r w:rsidR="00C950F0" w:rsidRPr="00C950F0">
        <w:rPr>
          <w:rFonts w:ascii="Sakkal Majalla" w:hAnsi="Sakkal Majalla" w:cs="Sakkal Majalla"/>
          <w:sz w:val="32"/>
          <w:szCs w:val="32"/>
          <w:rtl/>
        </w:rPr>
        <w:t xml:space="preserve">ماجستير في إدارة الأعمال من جامعة الملك </w:t>
      </w:r>
      <w:r w:rsidR="008D6868" w:rsidRPr="00C950F0">
        <w:rPr>
          <w:rFonts w:ascii="Sakkal Majalla" w:hAnsi="Sakkal Majalla" w:cs="Sakkal Majalla" w:hint="cs"/>
          <w:sz w:val="32"/>
          <w:szCs w:val="32"/>
          <w:rtl/>
        </w:rPr>
        <w:t>فيصل،</w:t>
      </w:r>
      <w:r w:rsidR="008D6868">
        <w:rPr>
          <w:rFonts w:ascii="Sakkal Majalla" w:hAnsi="Sakkal Majalla" w:cs="Sakkal Majalla"/>
          <w:sz w:val="32"/>
          <w:szCs w:val="32"/>
          <w:rtl/>
        </w:rPr>
        <w:t xml:space="preserve"> و</w:t>
      </w:r>
      <w:r w:rsidR="008D6868" w:rsidRPr="00C950F0">
        <w:rPr>
          <w:rFonts w:ascii="Sakkal Majalla" w:hAnsi="Sakkal Majalla" w:cs="Sakkal Majalla" w:hint="cs"/>
          <w:sz w:val="32"/>
          <w:szCs w:val="32"/>
          <w:rtl/>
        </w:rPr>
        <w:t>مسؤول التزام</w:t>
      </w:r>
      <w:r w:rsidR="00C950F0" w:rsidRPr="00C950F0">
        <w:rPr>
          <w:rFonts w:ascii="Sakkal Majalla" w:hAnsi="Sakkal Majalla" w:cs="Sakkal Majalla"/>
          <w:sz w:val="32"/>
          <w:szCs w:val="32"/>
          <w:rtl/>
        </w:rPr>
        <w:t xml:space="preserve"> </w:t>
      </w:r>
      <w:r w:rsidR="008D6868" w:rsidRPr="00C950F0">
        <w:rPr>
          <w:rFonts w:ascii="Sakkal Majalla" w:hAnsi="Sakkal Majalla" w:cs="Sakkal Majalla" w:hint="cs"/>
          <w:sz w:val="32"/>
          <w:szCs w:val="32"/>
          <w:rtl/>
        </w:rPr>
        <w:t>معتمد</w:t>
      </w:r>
      <w:r w:rsidR="00C950F0" w:rsidRPr="00C950F0">
        <w:rPr>
          <w:rFonts w:ascii="Sakkal Majalla" w:hAnsi="Sakkal Majalla" w:cs="Sakkal Majalla"/>
          <w:sz w:val="32"/>
          <w:szCs w:val="32"/>
          <w:rtl/>
        </w:rPr>
        <w:t xml:space="preserve"> </w:t>
      </w:r>
      <w:r w:rsidR="008D6868" w:rsidRPr="00C950F0">
        <w:rPr>
          <w:rFonts w:ascii="Sakkal Majalla" w:hAnsi="Sakkal Majalla" w:cs="Sakkal Majalla" w:hint="cs"/>
          <w:sz w:val="32"/>
          <w:szCs w:val="32"/>
          <w:rtl/>
        </w:rPr>
        <w:t>من الأكاديمية</w:t>
      </w:r>
      <w:r w:rsidR="00C950F0" w:rsidRPr="00C950F0">
        <w:rPr>
          <w:rFonts w:ascii="Sakkal Majalla" w:hAnsi="Sakkal Majalla" w:cs="Sakkal Majalla"/>
          <w:sz w:val="32"/>
          <w:szCs w:val="32"/>
          <w:rtl/>
        </w:rPr>
        <w:t xml:space="preserve"> الأمريكية للإدارة المالية</w:t>
      </w:r>
      <w:r w:rsidR="00C950F0" w:rsidRPr="00C950F0">
        <w:rPr>
          <w:rFonts w:ascii="Sakkal Majalla" w:hAnsi="Sakkal Majalla" w:cs="Sakkal Majalla"/>
          <w:sz w:val="32"/>
          <w:szCs w:val="32"/>
        </w:rPr>
        <w:t>.</w:t>
      </w:r>
    </w:p>
    <w:p w14:paraId="69B711A3" w14:textId="77777777" w:rsidR="00C950F0" w:rsidRPr="00C950F0" w:rsidRDefault="00C950F0" w:rsidP="000D1BD2">
      <w:pPr>
        <w:bidi/>
        <w:spacing w:line="276" w:lineRule="auto"/>
        <w:jc w:val="both"/>
        <w:rPr>
          <w:rFonts w:ascii="Sakkal Majalla" w:hAnsi="Sakkal Majalla" w:cs="Sakkal Majalla"/>
          <w:sz w:val="32"/>
          <w:szCs w:val="32"/>
          <w:rtl/>
        </w:rPr>
      </w:pPr>
    </w:p>
    <w:p w14:paraId="2F2C8AE9" w14:textId="3D5A9207" w:rsidR="00C950F0" w:rsidRPr="00C950F0" w:rsidRDefault="00C950F0" w:rsidP="000D1BD2">
      <w:pPr>
        <w:bidi/>
        <w:spacing w:line="276" w:lineRule="auto"/>
        <w:jc w:val="both"/>
        <w:rPr>
          <w:rFonts w:ascii="Sakkal Majalla" w:hAnsi="Sakkal Majalla" w:cs="Sakkal Majalla"/>
          <w:sz w:val="32"/>
          <w:szCs w:val="32"/>
          <w:rtl/>
        </w:rPr>
      </w:pPr>
      <w:r w:rsidRPr="00C950F0">
        <w:rPr>
          <w:rFonts w:ascii="Sakkal Majalla" w:hAnsi="Sakkal Majalla" w:cs="Sakkal Majalla"/>
          <w:sz w:val="32"/>
          <w:szCs w:val="32"/>
          <w:rtl/>
        </w:rPr>
        <w:t>عمر</w:t>
      </w:r>
      <w:r w:rsidR="00DC31DB">
        <w:rPr>
          <w:rFonts w:ascii="Sakkal Majalla" w:hAnsi="Sakkal Majalla" w:cs="Sakkal Majalla" w:hint="cs"/>
          <w:sz w:val="32"/>
          <w:szCs w:val="32"/>
          <w:rtl/>
        </w:rPr>
        <w:t>و</w:t>
      </w:r>
      <w:r w:rsidRPr="00C950F0">
        <w:rPr>
          <w:rFonts w:ascii="Sakkal Majalla" w:hAnsi="Sakkal Majalla" w:cs="Sakkal Majalla"/>
          <w:sz w:val="32"/>
          <w:szCs w:val="32"/>
          <w:rtl/>
        </w:rPr>
        <w:t xml:space="preserve"> الجلال – عضو مجلس إدارة</w:t>
      </w:r>
    </w:p>
    <w:p w14:paraId="5AD9C750" w14:textId="2E4D106C" w:rsidR="00C950F0" w:rsidRPr="00C950F0" w:rsidRDefault="000D1BD2" w:rsidP="004D5883">
      <w:pPr>
        <w:bidi/>
        <w:spacing w:line="276" w:lineRule="auto"/>
        <w:jc w:val="both"/>
        <w:rPr>
          <w:rFonts w:ascii="Sakkal Majalla" w:hAnsi="Sakkal Majalla" w:cs="Sakkal Majalla"/>
          <w:sz w:val="32"/>
          <w:szCs w:val="32"/>
          <w:rtl/>
        </w:rPr>
      </w:pPr>
      <w:r>
        <w:rPr>
          <w:rFonts w:ascii="Sakkal Majalla" w:hAnsi="Sakkal Majalla" w:cs="Sakkal Majalla" w:hint="cs"/>
          <w:sz w:val="32"/>
          <w:szCs w:val="32"/>
          <w:rtl/>
        </w:rPr>
        <w:t xml:space="preserve"> </w:t>
      </w:r>
      <w:r w:rsidR="008D6868" w:rsidRPr="00C950F0">
        <w:rPr>
          <w:rFonts w:ascii="Sakkal Majalla" w:hAnsi="Sakkal Majalla" w:cs="Sakkal Majalla" w:hint="cs"/>
          <w:sz w:val="32"/>
          <w:szCs w:val="32"/>
          <w:rtl/>
        </w:rPr>
        <w:t>المدير</w:t>
      </w:r>
      <w:r w:rsidR="00C950F0" w:rsidRPr="00C950F0">
        <w:rPr>
          <w:rFonts w:ascii="Sakkal Majalla" w:hAnsi="Sakkal Majalla" w:cs="Sakkal Majalla"/>
          <w:sz w:val="32"/>
          <w:szCs w:val="32"/>
          <w:rtl/>
        </w:rPr>
        <w:t xml:space="preserve"> </w:t>
      </w:r>
      <w:r w:rsidR="008D6868" w:rsidRPr="00C950F0">
        <w:rPr>
          <w:rFonts w:ascii="Sakkal Majalla" w:hAnsi="Sakkal Majalla" w:cs="Sakkal Majalla" w:hint="cs"/>
          <w:sz w:val="32"/>
          <w:szCs w:val="32"/>
          <w:rtl/>
        </w:rPr>
        <w:t>التنفيذي لإدارة الملكية</w:t>
      </w:r>
      <w:r w:rsidR="00C950F0" w:rsidRPr="00C950F0">
        <w:rPr>
          <w:rFonts w:ascii="Sakkal Majalla" w:hAnsi="Sakkal Majalla" w:cs="Sakkal Majalla"/>
          <w:sz w:val="32"/>
          <w:szCs w:val="32"/>
          <w:rtl/>
        </w:rPr>
        <w:t xml:space="preserve"> الخاصة </w:t>
      </w:r>
      <w:r w:rsidR="008D6868" w:rsidRPr="00C950F0">
        <w:rPr>
          <w:rFonts w:ascii="Sakkal Majalla" w:hAnsi="Sakkal Majalla" w:cs="Sakkal Majalla" w:hint="cs"/>
          <w:sz w:val="32"/>
          <w:szCs w:val="32"/>
          <w:rtl/>
        </w:rPr>
        <w:t>والاستثمارات</w:t>
      </w:r>
      <w:r w:rsidR="00C950F0" w:rsidRPr="00C950F0">
        <w:rPr>
          <w:rFonts w:ascii="Sakkal Majalla" w:hAnsi="Sakkal Majalla" w:cs="Sakkal Majalla"/>
          <w:sz w:val="32"/>
          <w:szCs w:val="32"/>
          <w:rtl/>
        </w:rPr>
        <w:t xml:space="preserve"> </w:t>
      </w:r>
      <w:r w:rsidR="008D6868" w:rsidRPr="00C950F0">
        <w:rPr>
          <w:rFonts w:ascii="Sakkal Majalla" w:hAnsi="Sakkal Majalla" w:cs="Sakkal Majalla" w:hint="cs"/>
          <w:sz w:val="32"/>
          <w:szCs w:val="32"/>
          <w:rtl/>
        </w:rPr>
        <w:t>البنكية في</w:t>
      </w:r>
      <w:r w:rsidR="00C950F0" w:rsidRPr="00C950F0">
        <w:rPr>
          <w:rFonts w:ascii="Sakkal Majalla" w:hAnsi="Sakkal Majalla" w:cs="Sakkal Majalla"/>
          <w:sz w:val="32"/>
          <w:szCs w:val="32"/>
          <w:rtl/>
        </w:rPr>
        <w:t xml:space="preserve"> </w:t>
      </w:r>
      <w:r w:rsidR="00D33A55">
        <w:rPr>
          <w:rFonts w:ascii="Sakkal Majalla" w:hAnsi="Sakkal Majalla" w:cs="Sakkal Majalla" w:hint="cs"/>
          <w:sz w:val="32"/>
          <w:szCs w:val="32"/>
          <w:rtl/>
        </w:rPr>
        <w:t>"</w:t>
      </w:r>
      <w:r w:rsidR="00C950F0" w:rsidRPr="00C950F0">
        <w:rPr>
          <w:rFonts w:ascii="Sakkal Majalla" w:hAnsi="Sakkal Majalla" w:cs="Sakkal Majalla"/>
          <w:sz w:val="32"/>
          <w:szCs w:val="32"/>
          <w:rtl/>
        </w:rPr>
        <w:t>جدوى</w:t>
      </w:r>
      <w:r w:rsidR="00D33A55">
        <w:rPr>
          <w:rFonts w:ascii="Sakkal Majalla" w:hAnsi="Sakkal Majalla" w:cs="Sakkal Majalla" w:hint="cs"/>
          <w:sz w:val="32"/>
          <w:szCs w:val="32"/>
          <w:rtl/>
        </w:rPr>
        <w:t>"</w:t>
      </w:r>
      <w:r w:rsidR="00C950F0" w:rsidRPr="00C950F0">
        <w:rPr>
          <w:rFonts w:ascii="Sakkal Majalla" w:hAnsi="Sakkal Majalla" w:cs="Sakkal Majalla"/>
          <w:sz w:val="32"/>
          <w:szCs w:val="32"/>
          <w:rtl/>
        </w:rPr>
        <w:t xml:space="preserve"> </w:t>
      </w:r>
      <w:r w:rsidR="008D6868" w:rsidRPr="00C950F0">
        <w:rPr>
          <w:rFonts w:ascii="Sakkal Majalla" w:hAnsi="Sakkal Majalla" w:cs="Sakkal Majalla" w:hint="cs"/>
          <w:sz w:val="32"/>
          <w:szCs w:val="32"/>
          <w:rtl/>
        </w:rPr>
        <w:t>للاستثمار،</w:t>
      </w:r>
      <w:r w:rsidR="008D6868">
        <w:rPr>
          <w:rFonts w:ascii="Sakkal Majalla" w:hAnsi="Sakkal Majalla" w:cs="Sakkal Majalla"/>
          <w:sz w:val="32"/>
          <w:szCs w:val="32"/>
          <w:rtl/>
        </w:rPr>
        <w:t xml:space="preserve"> </w:t>
      </w:r>
      <w:r w:rsidR="00C950F0" w:rsidRPr="00C950F0">
        <w:rPr>
          <w:rFonts w:ascii="Sakkal Majalla" w:hAnsi="Sakkal Majalla" w:cs="Sakkal Majalla"/>
          <w:sz w:val="32"/>
          <w:szCs w:val="32"/>
          <w:rtl/>
        </w:rPr>
        <w:t>التي تعد واحدة من ال</w:t>
      </w:r>
      <w:del w:id="48" w:author="Khalid Al Furaih" w:date="2019-12-25T14:40:00Z">
        <w:r w:rsidR="00C950F0" w:rsidRPr="00C950F0" w:rsidDel="0097352C">
          <w:rPr>
            <w:rFonts w:ascii="Sakkal Majalla" w:hAnsi="Sakkal Majalla" w:cs="Sakkal Majalla"/>
            <w:sz w:val="32"/>
            <w:szCs w:val="32"/>
            <w:rtl/>
          </w:rPr>
          <w:delText>شركات</w:delText>
        </w:r>
      </w:del>
      <w:ins w:id="49" w:author="Khalid Al Furaih" w:date="2019-12-25T14:40:00Z">
        <w:r w:rsidR="0097352C">
          <w:rPr>
            <w:rFonts w:ascii="Sakkal Majalla" w:hAnsi="Sakkal Majalla" w:cs="Sakkal Majalla"/>
            <w:sz w:val="32"/>
            <w:szCs w:val="32"/>
            <w:rtl/>
          </w:rPr>
          <w:t>شـركات</w:t>
        </w:r>
      </w:ins>
      <w:r w:rsidR="00C950F0" w:rsidRPr="00C950F0">
        <w:rPr>
          <w:rFonts w:ascii="Sakkal Majalla" w:hAnsi="Sakkal Majalla" w:cs="Sakkal Majalla"/>
          <w:sz w:val="32"/>
          <w:szCs w:val="32"/>
          <w:rtl/>
        </w:rPr>
        <w:t xml:space="preserve"> الرائدة في مجال إدارة الاستثمارات والاستثمار المصرفي في المملكة العربية السعودية. قبل انضما</w:t>
      </w:r>
      <w:r w:rsidR="008D6868">
        <w:rPr>
          <w:rFonts w:ascii="Sakkal Majalla" w:hAnsi="Sakkal Majalla" w:cs="Sakkal Majalla"/>
          <w:sz w:val="32"/>
          <w:szCs w:val="32"/>
          <w:rtl/>
        </w:rPr>
        <w:t xml:space="preserve">مه إلى </w:t>
      </w:r>
      <w:r w:rsidR="00D33A55">
        <w:rPr>
          <w:rFonts w:ascii="Sakkal Majalla" w:hAnsi="Sakkal Majalla" w:cs="Sakkal Majalla" w:hint="cs"/>
          <w:sz w:val="32"/>
          <w:szCs w:val="32"/>
          <w:rtl/>
        </w:rPr>
        <w:t>"</w:t>
      </w:r>
      <w:r w:rsidR="008D6868">
        <w:rPr>
          <w:rFonts w:ascii="Sakkal Majalla" w:hAnsi="Sakkal Majalla" w:cs="Sakkal Majalla"/>
          <w:sz w:val="32"/>
          <w:szCs w:val="32"/>
          <w:rtl/>
        </w:rPr>
        <w:t>جدوى</w:t>
      </w:r>
      <w:r w:rsidR="00D33A55">
        <w:rPr>
          <w:rFonts w:ascii="Sakkal Majalla" w:hAnsi="Sakkal Majalla" w:cs="Sakkal Majalla" w:hint="cs"/>
          <w:sz w:val="32"/>
          <w:szCs w:val="32"/>
          <w:rtl/>
        </w:rPr>
        <w:t>"</w:t>
      </w:r>
      <w:r w:rsidR="00C950F0" w:rsidRPr="00C950F0">
        <w:rPr>
          <w:rFonts w:ascii="Sakkal Majalla" w:hAnsi="Sakkal Majalla" w:cs="Sakkal Majalla"/>
          <w:sz w:val="32"/>
          <w:szCs w:val="32"/>
          <w:rtl/>
        </w:rPr>
        <w:t>، شغل عمر</w:t>
      </w:r>
      <w:r w:rsidR="00DC31DB">
        <w:rPr>
          <w:rFonts w:ascii="Sakkal Majalla" w:hAnsi="Sakkal Majalla" w:cs="Sakkal Majalla" w:hint="cs"/>
          <w:sz w:val="32"/>
          <w:szCs w:val="32"/>
          <w:rtl/>
        </w:rPr>
        <w:t>و</w:t>
      </w:r>
      <w:r w:rsidR="00C950F0" w:rsidRPr="00C950F0">
        <w:rPr>
          <w:rFonts w:ascii="Sakkal Majalla" w:hAnsi="Sakkal Majalla" w:cs="Sakkal Majalla"/>
          <w:sz w:val="32"/>
          <w:szCs w:val="32"/>
          <w:rtl/>
        </w:rPr>
        <w:t xml:space="preserve"> العديد من المناصب العليا </w:t>
      </w:r>
      <w:r w:rsidR="008D6868" w:rsidRPr="0071190D">
        <w:rPr>
          <w:rFonts w:ascii="Sakkal Majalla" w:hAnsi="Sakkal Majalla" w:cs="Sakkal Majalla" w:hint="eastAsia"/>
          <w:sz w:val="32"/>
          <w:szCs w:val="32"/>
          <w:highlight w:val="yellow"/>
          <w:rtl/>
        </w:rPr>
        <w:t>في</w:t>
      </w:r>
      <w:r w:rsidR="008D6868" w:rsidRPr="0071190D">
        <w:rPr>
          <w:rFonts w:ascii="Sakkal Majalla" w:hAnsi="Sakkal Majalla" w:cs="Sakkal Majalla"/>
          <w:sz w:val="32"/>
          <w:szCs w:val="32"/>
          <w:highlight w:val="yellow"/>
          <w:rtl/>
        </w:rPr>
        <w:t xml:space="preserve"> </w:t>
      </w:r>
      <w:r w:rsidR="00D33A55">
        <w:rPr>
          <w:rFonts w:ascii="Sakkal Majalla" w:hAnsi="Sakkal Majalla" w:cs="Sakkal Majalla" w:hint="cs"/>
          <w:sz w:val="32"/>
          <w:szCs w:val="32"/>
          <w:highlight w:val="yellow"/>
          <w:rtl/>
        </w:rPr>
        <w:t>"</w:t>
      </w:r>
      <w:r w:rsidR="008D6868" w:rsidRPr="0071190D">
        <w:rPr>
          <w:rFonts w:ascii="Sakkal Majalla" w:hAnsi="Sakkal Majalla" w:cs="Sakkal Majalla" w:hint="eastAsia"/>
          <w:sz w:val="32"/>
          <w:szCs w:val="32"/>
          <w:highlight w:val="yellow"/>
          <w:rtl/>
        </w:rPr>
        <w:t>السعودي</w:t>
      </w:r>
      <w:r w:rsidR="00C950F0" w:rsidRPr="0071190D">
        <w:rPr>
          <w:rFonts w:ascii="Sakkal Majalla" w:hAnsi="Sakkal Majalla" w:cs="Sakkal Majalla"/>
          <w:sz w:val="32"/>
          <w:szCs w:val="32"/>
          <w:highlight w:val="yellow"/>
          <w:rtl/>
        </w:rPr>
        <w:t xml:space="preserve"> الفرنسي كابيتال</w:t>
      </w:r>
      <w:r w:rsidR="00D33A55">
        <w:rPr>
          <w:rFonts w:ascii="Sakkal Majalla" w:hAnsi="Sakkal Majalla" w:cs="Sakkal Majalla" w:hint="cs"/>
          <w:sz w:val="32"/>
          <w:szCs w:val="32"/>
          <w:rtl/>
        </w:rPr>
        <w:t>"</w:t>
      </w:r>
      <w:r w:rsidR="00C950F0" w:rsidRPr="00C950F0">
        <w:rPr>
          <w:rFonts w:ascii="Sakkal Majalla" w:hAnsi="Sakkal Majalla" w:cs="Sakkal Majalla"/>
          <w:sz w:val="32"/>
          <w:szCs w:val="32"/>
          <w:rtl/>
        </w:rPr>
        <w:t xml:space="preserve"> وكذلك هيئة </w:t>
      </w:r>
      <w:r w:rsidR="004D5883">
        <w:rPr>
          <w:rFonts w:ascii="Sakkal Majalla" w:hAnsi="Sakkal Majalla" w:cs="Sakkal Majalla" w:hint="cs"/>
          <w:sz w:val="32"/>
          <w:szCs w:val="32"/>
          <w:rtl/>
        </w:rPr>
        <w:t>السوق المالية،</w:t>
      </w:r>
      <w:r w:rsidR="00C950F0" w:rsidRPr="00C950F0">
        <w:rPr>
          <w:rFonts w:ascii="Sakkal Majalla" w:hAnsi="Sakkal Majalla" w:cs="Sakkal Majalla"/>
          <w:sz w:val="32"/>
          <w:szCs w:val="32"/>
          <w:rtl/>
        </w:rPr>
        <w:t xml:space="preserve"> وهو أيضًا عضو في مجالس إدارة ل</w:t>
      </w:r>
      <w:del w:id="50" w:author="Khalid Al Furaih" w:date="2019-12-25T14:40:00Z">
        <w:r w:rsidR="00C950F0" w:rsidRPr="00C950F0" w:rsidDel="0097352C">
          <w:rPr>
            <w:rFonts w:ascii="Sakkal Majalla" w:hAnsi="Sakkal Majalla" w:cs="Sakkal Majalla"/>
            <w:sz w:val="32"/>
            <w:szCs w:val="32"/>
            <w:rtl/>
          </w:rPr>
          <w:delText>شركات</w:delText>
        </w:r>
      </w:del>
      <w:ins w:id="51" w:author="Khalid Al Furaih" w:date="2019-12-25T14:40:00Z">
        <w:r w:rsidR="0097352C">
          <w:rPr>
            <w:rFonts w:ascii="Sakkal Majalla" w:hAnsi="Sakkal Majalla" w:cs="Sakkal Majalla"/>
            <w:sz w:val="32"/>
            <w:szCs w:val="32"/>
            <w:rtl/>
          </w:rPr>
          <w:t>شـركات</w:t>
        </w:r>
      </w:ins>
      <w:r w:rsidR="00C950F0" w:rsidRPr="00C950F0">
        <w:rPr>
          <w:rFonts w:ascii="Sakkal Majalla" w:hAnsi="Sakkal Majalla" w:cs="Sakkal Majalla"/>
          <w:sz w:val="32"/>
          <w:szCs w:val="32"/>
          <w:rtl/>
        </w:rPr>
        <w:t xml:space="preserve"> سعودية وإقليمية </w:t>
      </w:r>
      <w:r w:rsidR="008D6868" w:rsidRPr="00C950F0">
        <w:rPr>
          <w:rFonts w:ascii="Sakkal Majalla" w:hAnsi="Sakkal Majalla" w:cs="Sakkal Majalla" w:hint="cs"/>
          <w:sz w:val="32"/>
          <w:szCs w:val="32"/>
          <w:rtl/>
        </w:rPr>
        <w:t>عديدة.</w:t>
      </w:r>
      <w:r w:rsidR="00C950F0" w:rsidRPr="00C950F0">
        <w:rPr>
          <w:rFonts w:ascii="Sakkal Majalla" w:hAnsi="Sakkal Majalla" w:cs="Sakkal Majalla"/>
          <w:sz w:val="32"/>
          <w:szCs w:val="32"/>
          <w:rtl/>
        </w:rPr>
        <w:t xml:space="preserve"> حصل عمر</w:t>
      </w:r>
      <w:r w:rsidR="00DC31DB">
        <w:rPr>
          <w:rFonts w:ascii="Sakkal Majalla" w:hAnsi="Sakkal Majalla" w:cs="Sakkal Majalla" w:hint="cs"/>
          <w:sz w:val="32"/>
          <w:szCs w:val="32"/>
          <w:rtl/>
        </w:rPr>
        <w:t>و</w:t>
      </w:r>
      <w:r w:rsidR="00C950F0" w:rsidRPr="00C950F0">
        <w:rPr>
          <w:rFonts w:ascii="Sakkal Majalla" w:hAnsi="Sakkal Majalla" w:cs="Sakkal Majalla"/>
          <w:sz w:val="32"/>
          <w:szCs w:val="32"/>
          <w:rtl/>
        </w:rPr>
        <w:t xml:space="preserve"> على </w:t>
      </w:r>
      <w:r w:rsidR="008D6868">
        <w:rPr>
          <w:rFonts w:ascii="Sakkal Majalla" w:hAnsi="Sakkal Majalla" w:cs="Sakkal Majalla" w:hint="cs"/>
          <w:sz w:val="32"/>
          <w:szCs w:val="32"/>
          <w:rtl/>
        </w:rPr>
        <w:t>شهادة ال</w:t>
      </w:r>
      <w:r w:rsidR="00C950F0" w:rsidRPr="00C950F0">
        <w:rPr>
          <w:rFonts w:ascii="Sakkal Majalla" w:hAnsi="Sakkal Majalla" w:cs="Sakkal Majalla"/>
          <w:sz w:val="32"/>
          <w:szCs w:val="32"/>
          <w:rtl/>
        </w:rPr>
        <w:t xml:space="preserve">ماجستير في إدارة الأعمال من كلية الدراسات العليا للإدارة بجيسي هـ. جونز بجامعة </w:t>
      </w:r>
      <w:r w:rsidR="008D6868" w:rsidRPr="00C950F0">
        <w:rPr>
          <w:rFonts w:ascii="Sakkal Majalla" w:hAnsi="Sakkal Majalla" w:cs="Sakkal Majalla" w:hint="cs"/>
          <w:sz w:val="32"/>
          <w:szCs w:val="32"/>
          <w:rtl/>
        </w:rPr>
        <w:t>رايس،</w:t>
      </w:r>
      <w:r w:rsidR="00C950F0" w:rsidRPr="00C950F0">
        <w:rPr>
          <w:rFonts w:ascii="Sakkal Majalla" w:hAnsi="Sakkal Majalla" w:cs="Sakkal Majalla"/>
          <w:sz w:val="32"/>
          <w:szCs w:val="32"/>
          <w:rtl/>
        </w:rPr>
        <w:t xml:space="preserve"> وبكالوريوس العلوم في نظم المعلومات الإدارية من جامعة الملك فهد للبترول والمعادن</w:t>
      </w:r>
      <w:r w:rsidR="00C950F0" w:rsidRPr="00C950F0">
        <w:rPr>
          <w:rFonts w:ascii="Sakkal Majalla" w:hAnsi="Sakkal Majalla" w:cs="Sakkal Majalla"/>
          <w:sz w:val="32"/>
          <w:szCs w:val="32"/>
        </w:rPr>
        <w:t>.</w:t>
      </w:r>
    </w:p>
    <w:p w14:paraId="6FC02A84" w14:textId="77777777" w:rsidR="00C950F0" w:rsidRPr="00C950F0" w:rsidRDefault="00C950F0" w:rsidP="000D1BD2">
      <w:pPr>
        <w:bidi/>
        <w:spacing w:line="276" w:lineRule="auto"/>
        <w:jc w:val="both"/>
        <w:rPr>
          <w:rFonts w:ascii="Sakkal Majalla" w:hAnsi="Sakkal Majalla" w:cs="Sakkal Majalla"/>
          <w:sz w:val="32"/>
          <w:szCs w:val="32"/>
          <w:rtl/>
        </w:rPr>
      </w:pPr>
    </w:p>
    <w:p w14:paraId="3A2BFDB8" w14:textId="77777777" w:rsidR="00C950F0" w:rsidRPr="00C950F0" w:rsidRDefault="00C950F0" w:rsidP="000D1BD2">
      <w:pPr>
        <w:bidi/>
        <w:spacing w:line="276" w:lineRule="auto"/>
        <w:jc w:val="both"/>
        <w:rPr>
          <w:rFonts w:ascii="Sakkal Majalla" w:hAnsi="Sakkal Majalla" w:cs="Sakkal Majalla"/>
          <w:sz w:val="32"/>
          <w:szCs w:val="32"/>
          <w:rtl/>
        </w:rPr>
      </w:pPr>
      <w:r w:rsidRPr="00C950F0">
        <w:rPr>
          <w:rFonts w:ascii="Sakkal Majalla" w:hAnsi="Sakkal Majalla" w:cs="Sakkal Majalla"/>
          <w:sz w:val="32"/>
          <w:szCs w:val="32"/>
          <w:rtl/>
        </w:rPr>
        <w:t>سيباستيان ميراليس – عضو مجلس إدارة</w:t>
      </w:r>
    </w:p>
    <w:p w14:paraId="44B147BF" w14:textId="12E21DF5" w:rsidR="00C950F0" w:rsidRPr="00C950F0" w:rsidRDefault="00C950F0" w:rsidP="000D1BD2">
      <w:pPr>
        <w:bidi/>
        <w:spacing w:line="276" w:lineRule="auto"/>
        <w:jc w:val="both"/>
        <w:rPr>
          <w:rFonts w:ascii="Sakkal Majalla" w:hAnsi="Sakkal Majalla" w:cs="Sakkal Majalla"/>
          <w:sz w:val="32"/>
          <w:szCs w:val="32"/>
          <w:rtl/>
        </w:rPr>
      </w:pPr>
      <w:r w:rsidRPr="00C950F0">
        <w:rPr>
          <w:rFonts w:ascii="Sakkal Majalla" w:hAnsi="Sakkal Majalla" w:cs="Sakkal Majalla"/>
          <w:sz w:val="32"/>
          <w:szCs w:val="32"/>
          <w:rtl/>
        </w:rPr>
        <w:t xml:space="preserve">شريك </w:t>
      </w:r>
      <w:r w:rsidR="00D33A55">
        <w:rPr>
          <w:rFonts w:ascii="Sakkal Majalla" w:hAnsi="Sakkal Majalla" w:cs="Sakkal Majalla" w:hint="cs"/>
          <w:sz w:val="32"/>
          <w:szCs w:val="32"/>
          <w:rtl/>
        </w:rPr>
        <w:t>إ</w:t>
      </w:r>
      <w:r w:rsidRPr="00C950F0">
        <w:rPr>
          <w:rFonts w:ascii="Sakkal Majalla" w:hAnsi="Sakkal Majalla" w:cs="Sakkal Majalla"/>
          <w:sz w:val="32"/>
          <w:szCs w:val="32"/>
          <w:rtl/>
        </w:rPr>
        <w:t xml:space="preserve">داري في </w:t>
      </w:r>
      <w:r w:rsidR="00D33A55">
        <w:rPr>
          <w:rFonts w:ascii="Sakkal Majalla" w:hAnsi="Sakkal Majalla" w:cs="Sakkal Majalla" w:hint="cs"/>
          <w:sz w:val="32"/>
          <w:szCs w:val="32"/>
          <w:rtl/>
        </w:rPr>
        <w:t>"</w:t>
      </w:r>
      <w:r w:rsidRPr="00C950F0">
        <w:rPr>
          <w:rFonts w:ascii="Sakkal Majalla" w:hAnsi="Sakkal Majalla" w:cs="Sakkal Majalla"/>
          <w:sz w:val="32"/>
          <w:szCs w:val="32"/>
          <w:rtl/>
        </w:rPr>
        <w:t>تيمبيست كابيتال</w:t>
      </w:r>
      <w:r w:rsidR="00D33A55">
        <w:rPr>
          <w:rFonts w:ascii="Sakkal Majalla" w:hAnsi="Sakkal Majalla" w:cs="Sakkal Majalla" w:hint="cs"/>
          <w:sz w:val="32"/>
          <w:szCs w:val="32"/>
          <w:rtl/>
        </w:rPr>
        <w:t>"</w:t>
      </w:r>
      <w:r w:rsidR="008D6868">
        <w:rPr>
          <w:rFonts w:ascii="Sakkal Majalla" w:hAnsi="Sakkal Majalla" w:cs="Sakkal Majalla" w:hint="cs"/>
          <w:sz w:val="32"/>
          <w:szCs w:val="32"/>
          <w:rtl/>
        </w:rPr>
        <w:t>.</w:t>
      </w:r>
      <w:r w:rsidRPr="00C950F0">
        <w:rPr>
          <w:rFonts w:ascii="Sakkal Majalla" w:hAnsi="Sakkal Majalla" w:cs="Sakkal Majalla"/>
          <w:sz w:val="32"/>
          <w:szCs w:val="32"/>
          <w:rtl/>
        </w:rPr>
        <w:t xml:space="preserve"> شارك</w:t>
      </w:r>
      <w:r w:rsidR="00D33A55">
        <w:rPr>
          <w:rFonts w:ascii="Sakkal Majalla" w:hAnsi="Sakkal Majalla" w:cs="Sakkal Majalla" w:hint="cs"/>
          <w:sz w:val="32"/>
          <w:szCs w:val="32"/>
          <w:rtl/>
        </w:rPr>
        <w:t xml:space="preserve"> </w:t>
      </w:r>
      <w:r w:rsidR="00D33A55" w:rsidRPr="00C950F0">
        <w:rPr>
          <w:rFonts w:ascii="Sakkal Majalla" w:hAnsi="Sakkal Majalla" w:cs="Sakkal Majalla"/>
          <w:sz w:val="32"/>
          <w:szCs w:val="32"/>
          <w:rtl/>
        </w:rPr>
        <w:t>ميراليس</w:t>
      </w:r>
      <w:r w:rsidRPr="00C950F0">
        <w:rPr>
          <w:rFonts w:ascii="Sakkal Majalla" w:hAnsi="Sakkal Majalla" w:cs="Sakkal Majalla"/>
          <w:sz w:val="32"/>
          <w:szCs w:val="32"/>
          <w:rtl/>
        </w:rPr>
        <w:t xml:space="preserve"> خلال مسيرته المهنية في العديد من المعاملات وله خبرة </w:t>
      </w:r>
      <w:r w:rsidR="008D6868" w:rsidRPr="00C950F0">
        <w:rPr>
          <w:rFonts w:ascii="Sakkal Majalla" w:hAnsi="Sakkal Majalla" w:cs="Sakkal Majalla" w:hint="cs"/>
          <w:sz w:val="32"/>
          <w:szCs w:val="32"/>
          <w:rtl/>
        </w:rPr>
        <w:t>في ال</w:t>
      </w:r>
      <w:del w:id="52" w:author="Khalid Al Furaih" w:date="2019-12-25T14:42:00Z">
        <w:r w:rsidR="008D6868" w:rsidRPr="00C950F0" w:rsidDel="0097352C">
          <w:rPr>
            <w:rFonts w:ascii="Sakkal Majalla" w:hAnsi="Sakkal Majalla" w:cs="Sakkal Majalla" w:hint="cs"/>
            <w:sz w:val="32"/>
            <w:szCs w:val="32"/>
            <w:rtl/>
          </w:rPr>
          <w:delText>شراك</w:delText>
        </w:r>
        <w:r w:rsidR="008D6868" w:rsidRPr="00C950F0" w:rsidDel="0097352C">
          <w:rPr>
            <w:rFonts w:ascii="Sakkal Majalla" w:hAnsi="Sakkal Majalla" w:cs="Sakkal Majalla" w:hint="eastAsia"/>
            <w:sz w:val="32"/>
            <w:szCs w:val="32"/>
            <w:rtl/>
          </w:rPr>
          <w:delText>ة</w:delText>
        </w:r>
      </w:del>
      <w:ins w:id="53" w:author="Khalid Al Furaih" w:date="2019-12-25T14:42:00Z">
        <w:r w:rsidR="0097352C">
          <w:rPr>
            <w:rFonts w:ascii="Sakkal Majalla" w:hAnsi="Sakkal Majalla" w:cs="Sakkal Majalla" w:hint="cs"/>
            <w:sz w:val="32"/>
            <w:szCs w:val="32"/>
            <w:rtl/>
          </w:rPr>
          <w:t>شـراكة</w:t>
        </w:r>
      </w:ins>
      <w:r w:rsidRPr="00C950F0">
        <w:rPr>
          <w:rFonts w:ascii="Sakkal Majalla" w:hAnsi="Sakkal Majalla" w:cs="Sakkal Majalla"/>
          <w:sz w:val="32"/>
          <w:szCs w:val="32"/>
          <w:rtl/>
        </w:rPr>
        <w:t xml:space="preserve"> مع رواد الأعمال الرائدين في الصناعات </w:t>
      </w:r>
      <w:r w:rsidR="008D6868" w:rsidRPr="00C950F0">
        <w:rPr>
          <w:rFonts w:ascii="Sakkal Majalla" w:hAnsi="Sakkal Majalla" w:cs="Sakkal Majalla" w:hint="cs"/>
          <w:sz w:val="32"/>
          <w:szCs w:val="32"/>
          <w:rtl/>
        </w:rPr>
        <w:t>النامية.</w:t>
      </w:r>
      <w:r w:rsidRPr="00C950F0">
        <w:rPr>
          <w:rFonts w:ascii="Sakkal Majalla" w:hAnsi="Sakkal Majalla" w:cs="Sakkal Majalla"/>
          <w:sz w:val="32"/>
          <w:szCs w:val="32"/>
          <w:rtl/>
        </w:rPr>
        <w:t xml:space="preserve"> </w:t>
      </w:r>
      <w:r w:rsidR="008D6868">
        <w:rPr>
          <w:rFonts w:ascii="Sakkal Majalla" w:hAnsi="Sakkal Majalla" w:cs="Sakkal Majalla" w:hint="cs"/>
          <w:sz w:val="32"/>
          <w:szCs w:val="32"/>
          <w:rtl/>
        </w:rPr>
        <w:t xml:space="preserve">وكان قد شغل </w:t>
      </w:r>
      <w:r w:rsidRPr="00C950F0">
        <w:rPr>
          <w:rFonts w:ascii="Sakkal Majalla" w:hAnsi="Sakkal Majalla" w:cs="Sakkal Majalla"/>
          <w:sz w:val="32"/>
          <w:szCs w:val="32"/>
          <w:rtl/>
        </w:rPr>
        <w:t>منصب المدير العام ل</w:t>
      </w:r>
      <w:del w:id="54" w:author="Khalid Al Furaih" w:date="2019-12-25T14:39:00Z">
        <w:r w:rsidRPr="00C950F0" w:rsidDel="0097352C">
          <w:rPr>
            <w:rFonts w:ascii="Sakkal Majalla" w:hAnsi="Sakkal Majalla" w:cs="Sakkal Majalla"/>
            <w:sz w:val="32"/>
            <w:szCs w:val="32"/>
            <w:rtl/>
          </w:rPr>
          <w:delText>شركة</w:delText>
        </w:r>
      </w:del>
      <w:ins w:id="55" w:author="Khalid Al Furaih" w:date="2019-12-25T14:39:00Z">
        <w:r w:rsidR="0097352C">
          <w:rPr>
            <w:rFonts w:ascii="Sakkal Majalla" w:hAnsi="Sakkal Majalla" w:cs="Sakkal Majalla"/>
            <w:sz w:val="32"/>
            <w:szCs w:val="32"/>
            <w:rtl/>
          </w:rPr>
          <w:t>شـركة</w:t>
        </w:r>
      </w:ins>
      <w:r w:rsidRPr="00C950F0">
        <w:rPr>
          <w:rFonts w:ascii="Sakkal Majalla" w:hAnsi="Sakkal Majalla" w:cs="Sakkal Majalla"/>
          <w:sz w:val="32"/>
          <w:szCs w:val="32"/>
        </w:rPr>
        <w:t xml:space="preserve"> </w:t>
      </w:r>
      <w:r w:rsidR="00D33A55" w:rsidRPr="000D1BD2">
        <w:rPr>
          <w:rFonts w:ascii="Sakkal Majalla" w:hAnsi="Sakkal Majalla" w:cs="Sakkal Majalla"/>
          <w:sz w:val="32"/>
          <w:szCs w:val="32"/>
          <w:highlight w:val="yellow"/>
          <w:rtl/>
        </w:rPr>
        <w:t>"</w:t>
      </w:r>
      <w:proofErr w:type="spellStart"/>
      <w:r w:rsidR="00D33A55" w:rsidRPr="000D1BD2">
        <w:rPr>
          <w:rFonts w:ascii="Sakkal Majalla" w:hAnsi="Sakkal Majalla" w:cs="Sakkal Majalla"/>
          <w:sz w:val="32"/>
          <w:szCs w:val="32"/>
          <w:highlight w:val="yellow"/>
          <w:rtl/>
        </w:rPr>
        <w:t>ماكسيكو</w:t>
      </w:r>
      <w:proofErr w:type="spellEnd"/>
      <w:r w:rsidR="00D33A55" w:rsidRPr="000D1BD2">
        <w:rPr>
          <w:rFonts w:ascii="Sakkal Majalla" w:hAnsi="Sakkal Majalla" w:cs="Sakkal Majalla"/>
          <w:sz w:val="32"/>
          <w:szCs w:val="32"/>
          <w:highlight w:val="yellow"/>
          <w:rtl/>
        </w:rPr>
        <w:t xml:space="preserve"> </w:t>
      </w:r>
      <w:proofErr w:type="spellStart"/>
      <w:r w:rsidR="00D33A55" w:rsidRPr="000D1BD2">
        <w:rPr>
          <w:rFonts w:ascii="Sakkal Majalla" w:hAnsi="Sakkal Majalla" w:cs="Sakkal Majalla" w:hint="eastAsia"/>
          <w:sz w:val="32"/>
          <w:szCs w:val="32"/>
          <w:highlight w:val="yellow"/>
          <w:rtl/>
        </w:rPr>
        <w:t>فينتشرز</w:t>
      </w:r>
      <w:proofErr w:type="spellEnd"/>
      <w:r w:rsidR="00D33A55" w:rsidRPr="000D1BD2">
        <w:rPr>
          <w:rFonts w:ascii="Sakkal Majalla" w:hAnsi="Sakkal Majalla" w:cs="Sakkal Majalla"/>
          <w:sz w:val="32"/>
          <w:szCs w:val="32"/>
          <w:highlight w:val="yellow"/>
          <w:rtl/>
        </w:rPr>
        <w:t xml:space="preserve">" </w:t>
      </w:r>
      <w:r w:rsidR="00D33A55" w:rsidRPr="000D1BD2">
        <w:rPr>
          <w:rFonts w:ascii="Sakkal Majalla" w:hAnsi="Sakkal Majalla" w:cs="Sakkal Majalla" w:hint="eastAsia"/>
          <w:sz w:val="32"/>
          <w:szCs w:val="32"/>
          <w:highlight w:val="yellow"/>
          <w:rtl/>
        </w:rPr>
        <w:t>و</w:t>
      </w:r>
      <w:r w:rsidR="00D33A55" w:rsidRPr="000D1BD2">
        <w:rPr>
          <w:rFonts w:ascii="Sakkal Majalla" w:hAnsi="Sakkal Majalla" w:cs="Sakkal Majalla"/>
          <w:sz w:val="32"/>
          <w:szCs w:val="32"/>
          <w:highlight w:val="yellow"/>
          <w:rtl/>
        </w:rPr>
        <w:t xml:space="preserve">"فينتشر </w:t>
      </w:r>
      <w:r w:rsidR="00D33A55" w:rsidRPr="000D1BD2">
        <w:rPr>
          <w:rFonts w:ascii="Sakkal Majalla" w:hAnsi="Sakkal Majalla" w:cs="Sakkal Majalla" w:hint="eastAsia"/>
          <w:sz w:val="32"/>
          <w:szCs w:val="32"/>
          <w:highlight w:val="yellow"/>
          <w:rtl/>
        </w:rPr>
        <w:t>كابيتال</w:t>
      </w:r>
      <w:r w:rsidR="00D33A55" w:rsidRPr="000D1BD2">
        <w:rPr>
          <w:rFonts w:ascii="Sakkal Majalla" w:hAnsi="Sakkal Majalla" w:cs="Sakkal Majalla"/>
          <w:sz w:val="32"/>
          <w:szCs w:val="32"/>
          <w:highlight w:val="yellow"/>
          <w:rtl/>
        </w:rPr>
        <w:t xml:space="preserve">" </w:t>
      </w:r>
      <w:r w:rsidR="00D33A55" w:rsidRPr="000D1BD2">
        <w:rPr>
          <w:rFonts w:ascii="Sakkal Majalla" w:hAnsi="Sakkal Majalla" w:cs="Sakkal Majalla" w:hint="eastAsia"/>
          <w:sz w:val="32"/>
          <w:szCs w:val="32"/>
          <w:highlight w:val="yellow"/>
          <w:rtl/>
        </w:rPr>
        <w:t>و</w:t>
      </w:r>
      <w:r w:rsidR="00D33A55" w:rsidRPr="000D1BD2">
        <w:rPr>
          <w:rFonts w:ascii="Sakkal Majalla" w:hAnsi="Sakkal Majalla" w:cs="Sakkal Majalla"/>
          <w:sz w:val="32"/>
          <w:szCs w:val="32"/>
          <w:highlight w:val="yellow"/>
          <w:rtl/>
        </w:rPr>
        <w:t xml:space="preserve">"ميزاناين </w:t>
      </w:r>
      <w:r w:rsidR="00D33A55" w:rsidRPr="000D1BD2">
        <w:rPr>
          <w:rFonts w:ascii="Sakkal Majalla" w:hAnsi="Sakkal Majalla" w:cs="Sakkal Majalla" w:hint="eastAsia"/>
          <w:sz w:val="32"/>
          <w:szCs w:val="32"/>
          <w:highlight w:val="yellow"/>
          <w:rtl/>
        </w:rPr>
        <w:t>ديفيجن</w:t>
      </w:r>
      <w:r w:rsidR="00D33A55" w:rsidRPr="000D1BD2">
        <w:rPr>
          <w:rFonts w:ascii="Sakkal Majalla" w:hAnsi="Sakkal Majalla" w:cs="Sakkal Majalla"/>
          <w:sz w:val="32"/>
          <w:szCs w:val="32"/>
          <w:highlight w:val="yellow"/>
          <w:rtl/>
        </w:rPr>
        <w:t xml:space="preserve">" </w:t>
      </w:r>
      <w:r w:rsidR="00D33A55" w:rsidRPr="000D1BD2">
        <w:rPr>
          <w:rFonts w:ascii="Sakkal Majalla" w:hAnsi="Sakkal Majalla" w:cs="Sakkal Majalla" w:hint="eastAsia"/>
          <w:sz w:val="32"/>
          <w:szCs w:val="32"/>
          <w:highlight w:val="yellow"/>
          <w:rtl/>
        </w:rPr>
        <w:t>و</w:t>
      </w:r>
      <w:r w:rsidR="00D33A55" w:rsidRPr="000D1BD2">
        <w:rPr>
          <w:rFonts w:ascii="Sakkal Majalla" w:hAnsi="Sakkal Majalla" w:cs="Sakkal Majalla"/>
          <w:sz w:val="32"/>
          <w:szCs w:val="32"/>
          <w:highlight w:val="yellow"/>
          <w:rtl/>
        </w:rPr>
        <w:t xml:space="preserve">"فوندو دي </w:t>
      </w:r>
      <w:r w:rsidR="00D33A55" w:rsidRPr="000D1BD2">
        <w:rPr>
          <w:rFonts w:ascii="Sakkal Majalla" w:hAnsi="Sakkal Majalla" w:cs="Sakkal Majalla" w:hint="eastAsia"/>
          <w:sz w:val="32"/>
          <w:szCs w:val="32"/>
          <w:highlight w:val="yellow"/>
          <w:rtl/>
        </w:rPr>
        <w:t>فوندوس</w:t>
      </w:r>
      <w:r w:rsidR="00D33A55">
        <w:rPr>
          <w:rFonts w:ascii="Sakkal Majalla" w:hAnsi="Sakkal Majalla" w:cs="Sakkal Majalla" w:hint="cs"/>
          <w:sz w:val="32"/>
          <w:szCs w:val="32"/>
          <w:rtl/>
        </w:rPr>
        <w:t xml:space="preserve">" </w:t>
      </w:r>
      <w:r w:rsidR="008D6868">
        <w:rPr>
          <w:rFonts w:ascii="Sakkal Majalla" w:hAnsi="Sakkal Majalla" w:cs="Sakkal Majalla" w:hint="cs"/>
          <w:sz w:val="32"/>
          <w:szCs w:val="32"/>
          <w:rtl/>
        </w:rPr>
        <w:t xml:space="preserve">كما </w:t>
      </w:r>
      <w:r w:rsidRPr="00C950F0">
        <w:rPr>
          <w:rFonts w:ascii="Sakkal Majalla" w:hAnsi="Sakkal Majalla" w:cs="Sakkal Majalla"/>
          <w:sz w:val="32"/>
          <w:szCs w:val="32"/>
          <w:rtl/>
        </w:rPr>
        <w:t>كان</w:t>
      </w:r>
      <w:r w:rsidR="008D6868">
        <w:rPr>
          <w:rFonts w:ascii="Sakkal Majalla" w:hAnsi="Sakkal Majalla" w:cs="Sakkal Majalla" w:hint="cs"/>
          <w:sz w:val="32"/>
          <w:szCs w:val="32"/>
          <w:rtl/>
        </w:rPr>
        <w:t xml:space="preserve"> قبل ذلك</w:t>
      </w:r>
      <w:r w:rsidRPr="00C950F0">
        <w:rPr>
          <w:rFonts w:ascii="Sakkal Majalla" w:hAnsi="Sakkal Majalla" w:cs="Sakkal Majalla"/>
          <w:sz w:val="32"/>
          <w:szCs w:val="32"/>
          <w:rtl/>
        </w:rPr>
        <w:t xml:space="preserve"> المدير الرئيسي لتنسيق فريق الملكية الخاصة ببنك </w:t>
      </w:r>
      <w:r w:rsidR="001A597F" w:rsidRPr="00C950F0">
        <w:rPr>
          <w:rFonts w:ascii="Sakkal Majalla" w:hAnsi="Sakkal Majalla" w:cs="Sakkal Majalla" w:hint="cs"/>
          <w:sz w:val="32"/>
          <w:szCs w:val="32"/>
          <w:rtl/>
        </w:rPr>
        <w:t>التنمية</w:t>
      </w:r>
      <w:r w:rsidR="001A597F" w:rsidRPr="00C950F0">
        <w:rPr>
          <w:rFonts w:ascii="Sakkal Majalla" w:hAnsi="Sakkal Majalla" w:cs="Sakkal Majalla"/>
          <w:sz w:val="32"/>
          <w:szCs w:val="32"/>
        </w:rPr>
        <w:t xml:space="preserve"> </w:t>
      </w:r>
      <w:r w:rsidR="001A597F">
        <w:rPr>
          <w:rFonts w:ascii="Sakkal Majalla" w:hAnsi="Sakkal Majalla" w:cs="Sakkal Majalla" w:hint="cs"/>
          <w:sz w:val="32"/>
          <w:szCs w:val="32"/>
          <w:rtl/>
        </w:rPr>
        <w:t>“</w:t>
      </w:r>
      <w:r w:rsidR="00D33A55">
        <w:rPr>
          <w:rFonts w:ascii="Sakkal Majalla" w:hAnsi="Sakkal Majalla" w:cs="Sakkal Majalla"/>
          <w:sz w:val="32"/>
          <w:szCs w:val="32"/>
        </w:rPr>
        <w:t>CAF</w:t>
      </w:r>
      <w:r w:rsidR="00D33A55">
        <w:rPr>
          <w:rFonts w:ascii="Sakkal Majalla" w:hAnsi="Sakkal Majalla" w:cs="Sakkal Majalla" w:hint="cs"/>
          <w:sz w:val="32"/>
          <w:szCs w:val="32"/>
          <w:rtl/>
          <w:lang w:val="en-GB"/>
        </w:rPr>
        <w:t xml:space="preserve">" </w:t>
      </w:r>
      <w:r w:rsidRPr="00C950F0">
        <w:rPr>
          <w:rFonts w:ascii="Sakkal Majalla" w:hAnsi="Sakkal Majalla" w:cs="Sakkal Majalla"/>
          <w:sz w:val="32"/>
          <w:szCs w:val="32"/>
          <w:rtl/>
        </w:rPr>
        <w:t xml:space="preserve">في أمريكا اللاتينية. بدأ </w:t>
      </w:r>
      <w:r w:rsidR="00D33A55" w:rsidRPr="00C950F0">
        <w:rPr>
          <w:rFonts w:ascii="Sakkal Majalla" w:hAnsi="Sakkal Majalla" w:cs="Sakkal Majalla"/>
          <w:sz w:val="32"/>
          <w:szCs w:val="32"/>
          <w:rtl/>
        </w:rPr>
        <w:t xml:space="preserve">ميراليس </w:t>
      </w:r>
      <w:r w:rsidRPr="00C950F0">
        <w:rPr>
          <w:rFonts w:ascii="Sakkal Majalla" w:hAnsi="Sakkal Majalla" w:cs="Sakkal Majalla"/>
          <w:sz w:val="32"/>
          <w:szCs w:val="32"/>
          <w:rtl/>
        </w:rPr>
        <w:t xml:space="preserve">مسيرته المهنية في العمل مع فريق </w:t>
      </w:r>
      <w:r w:rsidR="00D33A55">
        <w:rPr>
          <w:rFonts w:ascii="Sakkal Majalla" w:hAnsi="Sakkal Majalla" w:cs="Sakkal Majalla" w:hint="cs"/>
          <w:sz w:val="32"/>
          <w:szCs w:val="32"/>
          <w:rtl/>
        </w:rPr>
        <w:t>"غ</w:t>
      </w:r>
      <w:r w:rsidRPr="00C950F0">
        <w:rPr>
          <w:rFonts w:ascii="Sakkal Majalla" w:hAnsi="Sakkal Majalla" w:cs="Sakkal Majalla"/>
          <w:sz w:val="32"/>
          <w:szCs w:val="32"/>
          <w:rtl/>
        </w:rPr>
        <w:t>لوبال فاليو</w:t>
      </w:r>
      <w:r w:rsidR="00D33A55">
        <w:rPr>
          <w:rFonts w:ascii="Sakkal Majalla" w:hAnsi="Sakkal Majalla" w:cs="Sakkal Majalla" w:hint="cs"/>
          <w:sz w:val="32"/>
          <w:szCs w:val="32"/>
          <w:rtl/>
        </w:rPr>
        <w:t>"</w:t>
      </w:r>
      <w:r w:rsidRPr="00C950F0">
        <w:rPr>
          <w:rFonts w:ascii="Sakkal Majalla" w:hAnsi="Sakkal Majalla" w:cs="Sakkal Majalla"/>
          <w:sz w:val="32"/>
          <w:szCs w:val="32"/>
          <w:rtl/>
        </w:rPr>
        <w:t xml:space="preserve"> للأسهم في </w:t>
      </w:r>
      <w:r w:rsidR="00D33A55">
        <w:rPr>
          <w:rFonts w:ascii="Sakkal Majalla" w:hAnsi="Sakkal Majalla" w:cs="Sakkal Majalla" w:hint="cs"/>
          <w:sz w:val="32"/>
          <w:szCs w:val="32"/>
          <w:rtl/>
        </w:rPr>
        <w:t>"</w:t>
      </w:r>
      <w:r w:rsidRPr="00C950F0">
        <w:rPr>
          <w:rFonts w:ascii="Sakkal Majalla" w:hAnsi="Sakkal Majalla" w:cs="Sakkal Majalla"/>
          <w:sz w:val="32"/>
          <w:szCs w:val="32"/>
          <w:rtl/>
        </w:rPr>
        <w:t>مورجان ستانلي</w:t>
      </w:r>
      <w:r w:rsidR="00D33A55">
        <w:rPr>
          <w:rFonts w:ascii="Sakkal Majalla" w:hAnsi="Sakkal Majalla" w:cs="Sakkal Majalla" w:hint="cs"/>
          <w:sz w:val="32"/>
          <w:szCs w:val="32"/>
          <w:rtl/>
        </w:rPr>
        <w:t>"</w:t>
      </w:r>
      <w:r w:rsidRPr="00C950F0">
        <w:rPr>
          <w:rFonts w:ascii="Sakkal Majalla" w:hAnsi="Sakkal Majalla" w:cs="Sakkal Majalla"/>
          <w:sz w:val="32"/>
          <w:szCs w:val="32"/>
          <w:rtl/>
        </w:rPr>
        <w:t xml:space="preserve"> وكمستشار أقدم في مجموعة الخدمات المالية في </w:t>
      </w:r>
      <w:r w:rsidR="00D33A55">
        <w:rPr>
          <w:rFonts w:ascii="Sakkal Majalla" w:hAnsi="Sakkal Majalla" w:cs="Sakkal Majalla" w:hint="cs"/>
          <w:sz w:val="32"/>
          <w:szCs w:val="32"/>
          <w:rtl/>
        </w:rPr>
        <w:t>"</w:t>
      </w:r>
      <w:r w:rsidRPr="00C950F0">
        <w:rPr>
          <w:rFonts w:ascii="Sakkal Majalla" w:hAnsi="Sakkal Majalla" w:cs="Sakkal Majalla"/>
          <w:sz w:val="32"/>
          <w:szCs w:val="32"/>
          <w:rtl/>
        </w:rPr>
        <w:t>كرول</w:t>
      </w:r>
      <w:r w:rsidR="00D33A55">
        <w:rPr>
          <w:rFonts w:ascii="Sakkal Majalla" w:hAnsi="Sakkal Majalla" w:cs="Sakkal Majalla" w:hint="cs"/>
          <w:sz w:val="32"/>
          <w:szCs w:val="32"/>
          <w:rtl/>
        </w:rPr>
        <w:t>"</w:t>
      </w:r>
      <w:r w:rsidRPr="00C950F0">
        <w:rPr>
          <w:rFonts w:ascii="Sakkal Majalla" w:hAnsi="Sakkal Majalla" w:cs="Sakkal Majalla"/>
          <w:sz w:val="32"/>
          <w:szCs w:val="32"/>
          <w:rtl/>
        </w:rPr>
        <w:t xml:space="preserve">. </w:t>
      </w:r>
      <w:r w:rsidR="00D33A55">
        <w:rPr>
          <w:rFonts w:ascii="Sakkal Majalla" w:hAnsi="Sakkal Majalla" w:cs="Sakkal Majalla"/>
          <w:sz w:val="32"/>
          <w:szCs w:val="32"/>
          <w:rtl/>
        </w:rPr>
        <w:t>كان</w:t>
      </w:r>
      <w:r w:rsidR="00D33A55">
        <w:rPr>
          <w:rFonts w:ascii="Sakkal Majalla" w:hAnsi="Sakkal Majalla" w:cs="Sakkal Majalla" w:hint="cs"/>
          <w:sz w:val="32"/>
          <w:szCs w:val="32"/>
          <w:rtl/>
        </w:rPr>
        <w:t xml:space="preserve"> </w:t>
      </w:r>
      <w:r w:rsidR="00D33A55" w:rsidRPr="00C950F0">
        <w:rPr>
          <w:rFonts w:ascii="Sakkal Majalla" w:hAnsi="Sakkal Majalla" w:cs="Sakkal Majalla"/>
          <w:sz w:val="32"/>
          <w:szCs w:val="32"/>
          <w:rtl/>
        </w:rPr>
        <w:t>ميراليس</w:t>
      </w:r>
      <w:r w:rsidR="00D33A55">
        <w:rPr>
          <w:rFonts w:ascii="Sakkal Majalla" w:hAnsi="Sakkal Majalla" w:cs="Sakkal Majalla" w:hint="cs"/>
          <w:sz w:val="32"/>
          <w:szCs w:val="32"/>
          <w:rtl/>
        </w:rPr>
        <w:t xml:space="preserve"> </w:t>
      </w:r>
      <w:r w:rsidRPr="00C950F0">
        <w:rPr>
          <w:rFonts w:ascii="Sakkal Majalla" w:hAnsi="Sakkal Majalla" w:cs="Sakkal Majalla"/>
          <w:sz w:val="32"/>
          <w:szCs w:val="32"/>
          <w:rtl/>
        </w:rPr>
        <w:t>أيضًا المدير المالي المؤقت ل</w:t>
      </w:r>
      <w:del w:id="56" w:author="Khalid Al Furaih" w:date="2019-12-25T14:39:00Z">
        <w:r w:rsidRPr="00C950F0" w:rsidDel="0097352C">
          <w:rPr>
            <w:rFonts w:ascii="Sakkal Majalla" w:hAnsi="Sakkal Majalla" w:cs="Sakkal Majalla"/>
            <w:sz w:val="32"/>
            <w:szCs w:val="32"/>
            <w:rtl/>
          </w:rPr>
          <w:delText>شركة</w:delText>
        </w:r>
      </w:del>
      <w:ins w:id="57" w:author="Khalid Al Furaih" w:date="2019-12-25T14:39:00Z">
        <w:r w:rsidR="0097352C">
          <w:rPr>
            <w:rFonts w:ascii="Sakkal Majalla" w:hAnsi="Sakkal Majalla" w:cs="Sakkal Majalla"/>
            <w:sz w:val="32"/>
            <w:szCs w:val="32"/>
            <w:rtl/>
          </w:rPr>
          <w:t>شـركة</w:t>
        </w:r>
      </w:ins>
      <w:r w:rsidR="00EE3839">
        <w:rPr>
          <w:rFonts w:ascii="Sakkal Majalla" w:hAnsi="Sakkal Majalla" w:cs="Sakkal Majalla" w:hint="cs"/>
          <w:sz w:val="32"/>
          <w:szCs w:val="32"/>
          <w:rtl/>
        </w:rPr>
        <w:t xml:space="preserve"> </w:t>
      </w:r>
      <w:r w:rsidR="00D33A55">
        <w:rPr>
          <w:rFonts w:ascii="Sakkal Majalla" w:hAnsi="Sakkal Majalla" w:cs="Sakkal Majalla" w:hint="cs"/>
          <w:sz w:val="32"/>
          <w:szCs w:val="32"/>
          <w:rtl/>
        </w:rPr>
        <w:t>"كليب"</w:t>
      </w:r>
      <w:r w:rsidR="008D6868" w:rsidRPr="00C950F0">
        <w:rPr>
          <w:rFonts w:ascii="Sakkal Majalla" w:hAnsi="Sakkal Majalla" w:cs="Sakkal Majalla"/>
          <w:sz w:val="32"/>
          <w:szCs w:val="32"/>
          <w:rtl/>
        </w:rPr>
        <w:t>،</w:t>
      </w:r>
      <w:r w:rsidRPr="00C950F0">
        <w:rPr>
          <w:rFonts w:ascii="Sakkal Majalla" w:hAnsi="Sakkal Majalla" w:cs="Sakkal Majalla"/>
          <w:sz w:val="32"/>
          <w:szCs w:val="32"/>
          <w:rtl/>
        </w:rPr>
        <w:t xml:space="preserve"> أكبر </w:t>
      </w:r>
      <w:del w:id="58" w:author="Khalid Al Furaih" w:date="2019-12-25T14:39:00Z">
        <w:r w:rsidRPr="00C950F0" w:rsidDel="0097352C">
          <w:rPr>
            <w:rFonts w:ascii="Sakkal Majalla" w:hAnsi="Sakkal Majalla" w:cs="Sakkal Majalla"/>
            <w:sz w:val="32"/>
            <w:szCs w:val="32"/>
            <w:rtl/>
          </w:rPr>
          <w:delText>شركة</w:delText>
        </w:r>
      </w:del>
      <w:ins w:id="59" w:author="Khalid Al Furaih" w:date="2019-12-25T14:39:00Z">
        <w:r w:rsidR="0097352C">
          <w:rPr>
            <w:rFonts w:ascii="Sakkal Majalla" w:hAnsi="Sakkal Majalla" w:cs="Sakkal Majalla"/>
            <w:sz w:val="32"/>
            <w:szCs w:val="32"/>
            <w:rtl/>
          </w:rPr>
          <w:t>شـركة</w:t>
        </w:r>
      </w:ins>
      <w:r w:rsidRPr="00C950F0">
        <w:rPr>
          <w:rFonts w:ascii="Sakkal Majalla" w:hAnsi="Sakkal Majalla" w:cs="Sakkal Majalla"/>
          <w:sz w:val="32"/>
          <w:szCs w:val="32"/>
          <w:rtl/>
        </w:rPr>
        <w:t xml:space="preserve"> </w:t>
      </w:r>
      <w:r w:rsidR="00EE3839" w:rsidRPr="0071190D">
        <w:rPr>
          <w:rFonts w:ascii="Sakkal Majalla" w:hAnsi="Sakkal Majalla" w:cs="Sakkal Majalla" w:hint="eastAsia"/>
          <w:sz w:val="32"/>
          <w:szCs w:val="32"/>
          <w:highlight w:val="yellow"/>
          <w:rtl/>
        </w:rPr>
        <w:t>فنتك</w:t>
      </w:r>
      <w:r w:rsidR="00EE3839" w:rsidRPr="00C950F0">
        <w:rPr>
          <w:rFonts w:ascii="Sakkal Majalla" w:hAnsi="Sakkal Majalla" w:cs="Sakkal Majalla" w:hint="cs"/>
          <w:sz w:val="32"/>
          <w:szCs w:val="32"/>
          <w:rtl/>
        </w:rPr>
        <w:t xml:space="preserve"> في</w:t>
      </w:r>
      <w:r w:rsidRPr="00C950F0">
        <w:rPr>
          <w:rFonts w:ascii="Sakkal Majalla" w:hAnsi="Sakkal Majalla" w:cs="Sakkal Majalla"/>
          <w:sz w:val="32"/>
          <w:szCs w:val="32"/>
          <w:rtl/>
        </w:rPr>
        <w:t xml:space="preserve"> المكسيك. حصل سيباستيان على </w:t>
      </w:r>
      <w:r w:rsidR="00D33A55">
        <w:rPr>
          <w:rFonts w:ascii="Sakkal Majalla" w:hAnsi="Sakkal Majalla" w:cs="Sakkal Majalla" w:hint="cs"/>
          <w:sz w:val="32"/>
          <w:szCs w:val="32"/>
          <w:rtl/>
        </w:rPr>
        <w:t>شهادة</w:t>
      </w:r>
      <w:r w:rsidR="00D33A55" w:rsidRPr="00C950F0">
        <w:rPr>
          <w:rFonts w:ascii="Sakkal Majalla" w:hAnsi="Sakkal Majalla" w:cs="Sakkal Majalla"/>
          <w:sz w:val="32"/>
          <w:szCs w:val="32"/>
          <w:rtl/>
        </w:rPr>
        <w:t xml:space="preserve"> </w:t>
      </w:r>
      <w:r w:rsidRPr="00C950F0">
        <w:rPr>
          <w:rFonts w:ascii="Sakkal Majalla" w:hAnsi="Sakkal Majalla" w:cs="Sakkal Majalla"/>
          <w:sz w:val="32"/>
          <w:szCs w:val="32"/>
          <w:rtl/>
        </w:rPr>
        <w:t>الماجستير في إدارة الأعمال من كلية</w:t>
      </w:r>
      <w:r w:rsidRPr="00C950F0">
        <w:rPr>
          <w:rFonts w:ascii="Sakkal Majalla" w:hAnsi="Sakkal Majalla" w:cs="Sakkal Majalla"/>
          <w:sz w:val="32"/>
          <w:szCs w:val="32"/>
        </w:rPr>
        <w:t xml:space="preserve"> IESE </w:t>
      </w:r>
      <w:r w:rsidRPr="00C950F0">
        <w:rPr>
          <w:rFonts w:ascii="Sakkal Majalla" w:hAnsi="Sakkal Majalla" w:cs="Sakkal Majalla"/>
          <w:sz w:val="32"/>
          <w:szCs w:val="32"/>
          <w:rtl/>
        </w:rPr>
        <w:t>لإدارة الأعمال</w:t>
      </w:r>
      <w:r w:rsidR="00D33A55">
        <w:rPr>
          <w:rFonts w:ascii="Sakkal Majalla" w:hAnsi="Sakkal Majalla" w:cs="Sakkal Majalla" w:hint="cs"/>
          <w:sz w:val="32"/>
          <w:szCs w:val="32"/>
          <w:rtl/>
        </w:rPr>
        <w:t xml:space="preserve">، وهو أيضًا </w:t>
      </w:r>
      <w:r w:rsidRPr="00C950F0">
        <w:rPr>
          <w:rFonts w:ascii="Sakkal Majalla" w:hAnsi="Sakkal Majalla" w:cs="Sakkal Majalla"/>
          <w:sz w:val="32"/>
          <w:szCs w:val="32"/>
          <w:rtl/>
        </w:rPr>
        <w:t xml:space="preserve">حاصل على </w:t>
      </w:r>
      <w:r w:rsidR="00EE3839" w:rsidRPr="00C950F0">
        <w:rPr>
          <w:rFonts w:ascii="Sakkal Majalla" w:hAnsi="Sakkal Majalla" w:cs="Sakkal Majalla" w:hint="cs"/>
          <w:sz w:val="32"/>
          <w:szCs w:val="32"/>
          <w:rtl/>
        </w:rPr>
        <w:t>شهادة</w:t>
      </w:r>
      <w:r w:rsidR="00EE3839" w:rsidRPr="00C950F0">
        <w:rPr>
          <w:rFonts w:ascii="Sakkal Majalla" w:hAnsi="Sakkal Majalla" w:cs="Sakkal Majalla"/>
          <w:sz w:val="32"/>
          <w:szCs w:val="32"/>
        </w:rPr>
        <w:t xml:space="preserve"> </w:t>
      </w:r>
      <w:r w:rsidR="001A597F">
        <w:rPr>
          <w:rFonts w:ascii="Sakkal Majalla" w:hAnsi="Sakkal Majalla" w:cs="Sakkal Majalla" w:hint="cs"/>
          <w:sz w:val="32"/>
          <w:szCs w:val="32"/>
          <w:rtl/>
        </w:rPr>
        <w:t>(محلل مالي معتمد)</w:t>
      </w:r>
      <w:r w:rsidR="001A597F" w:rsidRPr="00C950F0">
        <w:rPr>
          <w:rFonts w:ascii="Sakkal Majalla" w:hAnsi="Sakkal Majalla" w:cs="Sakkal Majalla"/>
          <w:sz w:val="32"/>
          <w:szCs w:val="32"/>
        </w:rPr>
        <w:t xml:space="preserve"> CFA </w:t>
      </w:r>
      <w:r w:rsidR="00EE3839">
        <w:rPr>
          <w:rFonts w:ascii="Sakkal Majalla" w:hAnsi="Sakkal Majalla" w:cs="Sakkal Majalla" w:hint="cs"/>
          <w:sz w:val="32"/>
          <w:szCs w:val="32"/>
          <w:rtl/>
        </w:rPr>
        <w:t>و</w:t>
      </w:r>
      <w:r w:rsidR="001A597F">
        <w:rPr>
          <w:rFonts w:ascii="Sakkal Majalla" w:hAnsi="Sakkal Majalla" w:cs="Sakkal Majalla" w:hint="cs"/>
          <w:sz w:val="32"/>
          <w:szCs w:val="32"/>
          <w:rtl/>
        </w:rPr>
        <w:t>(</w:t>
      </w:r>
      <w:r w:rsidR="001A597F">
        <w:rPr>
          <w:rFonts w:ascii="Sakkal Majalla" w:hAnsi="Sakkal Majalla" w:cs="Sakkal Majalla"/>
          <w:sz w:val="32"/>
          <w:szCs w:val="32"/>
          <w:rtl/>
        </w:rPr>
        <w:t>محلل معتمد في الاستثمار البديل</w:t>
      </w:r>
      <w:r w:rsidR="001A597F">
        <w:rPr>
          <w:rFonts w:ascii="Sakkal Majalla" w:hAnsi="Sakkal Majalla" w:cs="Sakkal Majalla" w:hint="cs"/>
          <w:sz w:val="32"/>
          <w:szCs w:val="32"/>
          <w:rtl/>
        </w:rPr>
        <w:t xml:space="preserve">) </w:t>
      </w:r>
      <w:r w:rsidR="001A597F" w:rsidRPr="00C950F0">
        <w:rPr>
          <w:rFonts w:ascii="Sakkal Majalla" w:hAnsi="Sakkal Majalla" w:cs="Sakkal Majalla"/>
          <w:sz w:val="32"/>
          <w:szCs w:val="32"/>
        </w:rPr>
        <w:t xml:space="preserve">CAIA </w:t>
      </w:r>
      <w:r w:rsidR="001A597F">
        <w:rPr>
          <w:rFonts w:ascii="Sakkal Majalla" w:hAnsi="Sakkal Majalla" w:cs="Sakkal Majalla" w:hint="cs"/>
          <w:sz w:val="32"/>
          <w:szCs w:val="32"/>
          <w:rtl/>
        </w:rPr>
        <w:t xml:space="preserve"> </w:t>
      </w:r>
      <w:r w:rsidRPr="00C950F0">
        <w:rPr>
          <w:rFonts w:ascii="Sakkal Majalla" w:hAnsi="Sakkal Majalla" w:cs="Sakkal Majalla"/>
          <w:sz w:val="32"/>
          <w:szCs w:val="32"/>
          <w:rtl/>
        </w:rPr>
        <w:t>وهو عضو مؤسس لجمعية</w:t>
      </w:r>
      <w:r w:rsidRPr="00C950F0">
        <w:rPr>
          <w:rFonts w:ascii="Sakkal Majalla" w:hAnsi="Sakkal Majalla" w:cs="Sakkal Majalla"/>
          <w:sz w:val="32"/>
          <w:szCs w:val="32"/>
        </w:rPr>
        <w:t xml:space="preserve"> CFA </w:t>
      </w:r>
      <w:r w:rsidRPr="00C950F0">
        <w:rPr>
          <w:rFonts w:ascii="Sakkal Majalla" w:hAnsi="Sakkal Majalla" w:cs="Sakkal Majalla"/>
          <w:sz w:val="32"/>
          <w:szCs w:val="32"/>
          <w:rtl/>
        </w:rPr>
        <w:t>في المكسيك وعضو في المجلس المكسيكي للعلاقات الخارجية</w:t>
      </w:r>
      <w:r w:rsidRPr="00C950F0">
        <w:rPr>
          <w:rFonts w:ascii="Sakkal Majalla" w:hAnsi="Sakkal Majalla" w:cs="Sakkal Majalla"/>
          <w:sz w:val="32"/>
          <w:szCs w:val="32"/>
        </w:rPr>
        <w:t>.</w:t>
      </w:r>
    </w:p>
    <w:p w14:paraId="601A444D" w14:textId="77777777" w:rsidR="00C950F0" w:rsidRPr="00C950F0" w:rsidRDefault="00C950F0" w:rsidP="000D1BD2">
      <w:pPr>
        <w:bidi/>
        <w:spacing w:line="276" w:lineRule="auto"/>
        <w:jc w:val="both"/>
        <w:rPr>
          <w:rFonts w:ascii="Sakkal Majalla" w:hAnsi="Sakkal Majalla" w:cs="Sakkal Majalla"/>
          <w:sz w:val="32"/>
          <w:szCs w:val="32"/>
          <w:rtl/>
        </w:rPr>
      </w:pPr>
    </w:p>
    <w:p w14:paraId="6ABB169C" w14:textId="77777777" w:rsidR="00C950F0" w:rsidRPr="00C950F0" w:rsidRDefault="00C950F0" w:rsidP="000D1BD2">
      <w:pPr>
        <w:bidi/>
        <w:spacing w:line="276" w:lineRule="auto"/>
        <w:jc w:val="both"/>
        <w:rPr>
          <w:rFonts w:ascii="Sakkal Majalla" w:hAnsi="Sakkal Majalla" w:cs="Sakkal Majalla"/>
          <w:sz w:val="32"/>
          <w:szCs w:val="32"/>
          <w:rtl/>
        </w:rPr>
      </w:pPr>
      <w:r w:rsidRPr="00C950F0">
        <w:rPr>
          <w:rFonts w:ascii="Sakkal Majalla" w:hAnsi="Sakkal Majalla" w:cs="Sakkal Majalla"/>
          <w:sz w:val="32"/>
          <w:szCs w:val="32"/>
          <w:rtl/>
        </w:rPr>
        <w:t>محمد البليهد – عضو مجلس إدارة</w:t>
      </w:r>
    </w:p>
    <w:p w14:paraId="265F5A4E" w14:textId="5D7BBC00" w:rsidR="00C950F0" w:rsidRDefault="00941D85" w:rsidP="009958C1">
      <w:pPr>
        <w:bidi/>
        <w:spacing w:line="276" w:lineRule="auto"/>
        <w:jc w:val="both"/>
        <w:rPr>
          <w:rFonts w:ascii="Sakkal Majalla" w:hAnsi="Sakkal Majalla" w:cs="Sakkal Majalla"/>
          <w:sz w:val="32"/>
          <w:szCs w:val="32"/>
          <w:rtl/>
        </w:rPr>
      </w:pPr>
      <w:r>
        <w:rPr>
          <w:rFonts w:ascii="Sakkal Majalla" w:hAnsi="Sakkal Majalla" w:cs="Sakkal Majalla" w:hint="cs"/>
          <w:sz w:val="32"/>
          <w:szCs w:val="32"/>
          <w:rtl/>
        </w:rPr>
        <w:t xml:space="preserve">يشغل </w:t>
      </w:r>
      <w:r w:rsidR="00C950F0" w:rsidRPr="00C950F0">
        <w:rPr>
          <w:rFonts w:ascii="Sakkal Majalla" w:hAnsi="Sakkal Majalla" w:cs="Sakkal Majalla"/>
          <w:sz w:val="32"/>
          <w:szCs w:val="32"/>
          <w:rtl/>
        </w:rPr>
        <w:t>محمد البلهيد</w:t>
      </w:r>
      <w:r>
        <w:rPr>
          <w:rFonts w:ascii="Sakkal Majalla" w:hAnsi="Sakkal Majalla" w:cs="Sakkal Majalla" w:hint="cs"/>
          <w:sz w:val="32"/>
          <w:szCs w:val="32"/>
          <w:rtl/>
        </w:rPr>
        <w:t xml:space="preserve"> منصب</w:t>
      </w:r>
      <w:r w:rsidR="00BA405E" w:rsidRPr="00BA405E">
        <w:rPr>
          <w:rtl/>
        </w:rPr>
        <w:t xml:space="preserve"> </w:t>
      </w:r>
      <w:r w:rsidR="00BA405E" w:rsidRPr="00BA405E">
        <w:rPr>
          <w:rFonts w:ascii="Sakkal Majalla" w:hAnsi="Sakkal Majalla" w:cs="Sakkal Majalla"/>
          <w:sz w:val="32"/>
          <w:szCs w:val="32"/>
          <w:rtl/>
        </w:rPr>
        <w:t>نائب رئيس صندوق الاستثمارات العامة في المملكة العربية السعودية</w:t>
      </w:r>
      <w:r w:rsidR="009958C1">
        <w:rPr>
          <w:rFonts w:ascii="Sakkal Majalla" w:hAnsi="Sakkal Majalla" w:cs="Sakkal Majalla" w:hint="cs"/>
          <w:sz w:val="32"/>
          <w:szCs w:val="32"/>
          <w:rtl/>
        </w:rPr>
        <w:t>،حيث</w:t>
      </w:r>
      <w:r w:rsidR="009958C1">
        <w:rPr>
          <w:rFonts w:ascii="Sakkal Majalla" w:hAnsi="Sakkal Majalla" w:cs="Sakkal Majalla"/>
          <w:sz w:val="32"/>
          <w:szCs w:val="32"/>
        </w:rPr>
        <w:t xml:space="preserve"> </w:t>
      </w:r>
      <w:r w:rsidR="009958C1">
        <w:rPr>
          <w:rFonts w:ascii="Sakkal Majalla" w:hAnsi="Sakkal Majalla" w:cs="Sakkal Majalla" w:hint="cs"/>
          <w:sz w:val="32"/>
          <w:szCs w:val="32"/>
          <w:rtl/>
        </w:rPr>
        <w:t>ي</w:t>
      </w:r>
      <w:r w:rsidR="009958C1" w:rsidRPr="00BA405E">
        <w:rPr>
          <w:rFonts w:ascii="Sakkal Majalla" w:hAnsi="Sakkal Majalla" w:cs="Sakkal Majalla"/>
          <w:sz w:val="32"/>
          <w:szCs w:val="32"/>
          <w:rtl/>
        </w:rPr>
        <w:t>شرف على محفظة متنوعة من استثمارات مؤسسات و</w:t>
      </w:r>
      <w:del w:id="60" w:author="Khalid Al Furaih" w:date="2019-12-25T14:40:00Z">
        <w:r w:rsidR="009958C1" w:rsidRPr="00BA405E" w:rsidDel="0097352C">
          <w:rPr>
            <w:rFonts w:ascii="Sakkal Majalla" w:hAnsi="Sakkal Majalla" w:cs="Sakkal Majalla"/>
            <w:sz w:val="32"/>
            <w:szCs w:val="32"/>
            <w:rtl/>
          </w:rPr>
          <w:delText>شركات</w:delText>
        </w:r>
      </w:del>
      <w:ins w:id="61" w:author="Khalid Al Furaih" w:date="2019-12-25T14:40:00Z">
        <w:r w:rsidR="0097352C">
          <w:rPr>
            <w:rFonts w:ascii="Sakkal Majalla" w:hAnsi="Sakkal Majalla" w:cs="Sakkal Majalla"/>
            <w:sz w:val="32"/>
            <w:szCs w:val="32"/>
            <w:rtl/>
          </w:rPr>
          <w:t>شـركات</w:t>
        </w:r>
      </w:ins>
      <w:r w:rsidR="009958C1" w:rsidRPr="00BA405E">
        <w:rPr>
          <w:rFonts w:ascii="Sakkal Majalla" w:hAnsi="Sakkal Majalla" w:cs="Sakkal Majalla"/>
          <w:sz w:val="32"/>
          <w:szCs w:val="32"/>
          <w:rtl/>
        </w:rPr>
        <w:t xml:space="preserve"> القطاعين العام والخاص</w:t>
      </w:r>
      <w:r w:rsidR="00CB1336">
        <w:rPr>
          <w:rFonts w:ascii="Sakkal Majalla" w:hAnsi="Sakkal Majalla" w:cs="Sakkal Majalla" w:hint="cs"/>
          <w:sz w:val="32"/>
          <w:szCs w:val="32"/>
          <w:rtl/>
        </w:rPr>
        <w:t xml:space="preserve"> </w:t>
      </w:r>
      <w:r w:rsidR="009958C1">
        <w:rPr>
          <w:rFonts w:ascii="Sakkal Majalla" w:hAnsi="Sakkal Majalla" w:cs="Sakkal Majalla" w:hint="cs"/>
          <w:sz w:val="32"/>
          <w:szCs w:val="32"/>
          <w:rtl/>
        </w:rPr>
        <w:t>،</w:t>
      </w:r>
      <w:r>
        <w:rPr>
          <w:rFonts w:ascii="Sakkal Majalla" w:hAnsi="Sakkal Majalla" w:cs="Sakkal Majalla" w:hint="cs"/>
          <w:sz w:val="32"/>
          <w:szCs w:val="32"/>
          <w:rtl/>
        </w:rPr>
        <w:t>و</w:t>
      </w:r>
      <w:r>
        <w:rPr>
          <w:rFonts w:ascii="Sakkal Majalla" w:hAnsi="Sakkal Majalla" w:cs="Sakkal Majalla"/>
          <w:sz w:val="32"/>
          <w:szCs w:val="32"/>
          <w:rtl/>
        </w:rPr>
        <w:t xml:space="preserve">يتمتع </w:t>
      </w:r>
      <w:r w:rsidR="00CB1336" w:rsidRPr="00CB1336">
        <w:rPr>
          <w:rFonts w:ascii="Sakkal Majalla" w:hAnsi="Sakkal Majalla" w:cs="Sakkal Majalla"/>
          <w:sz w:val="32"/>
          <w:szCs w:val="32"/>
          <w:rtl/>
        </w:rPr>
        <w:t>بخبرة</w:t>
      </w:r>
      <w:r w:rsidR="00CB1336">
        <w:rPr>
          <w:rFonts w:ascii="Sakkal Majalla" w:hAnsi="Sakkal Majalla" w:cs="Sakkal Majalla" w:hint="cs"/>
          <w:sz w:val="32"/>
          <w:szCs w:val="32"/>
          <w:rtl/>
        </w:rPr>
        <w:t xml:space="preserve"> </w:t>
      </w:r>
      <w:r>
        <w:rPr>
          <w:rFonts w:ascii="Sakkal Majalla" w:hAnsi="Sakkal Majalla" w:cs="Sakkal Majalla" w:hint="cs"/>
          <w:sz w:val="32"/>
          <w:szCs w:val="32"/>
          <w:rtl/>
        </w:rPr>
        <w:t>واسعة</w:t>
      </w:r>
      <w:r w:rsidR="00CB1336" w:rsidRPr="00CB1336">
        <w:rPr>
          <w:rFonts w:ascii="Sakkal Majalla" w:hAnsi="Sakkal Majalla" w:cs="Sakkal Majalla"/>
          <w:sz w:val="32"/>
          <w:szCs w:val="32"/>
          <w:rtl/>
        </w:rPr>
        <w:t xml:space="preserve"> تزيد عن 10 سنوات في </w:t>
      </w:r>
      <w:r w:rsidR="00CB1336">
        <w:rPr>
          <w:rFonts w:ascii="Sakkal Majalla" w:hAnsi="Sakkal Majalla" w:cs="Sakkal Majalla"/>
          <w:sz w:val="32"/>
          <w:szCs w:val="32"/>
          <w:rtl/>
        </w:rPr>
        <w:t>قطاع الملكية الخاصة والاستثمار</w:t>
      </w:r>
      <w:r w:rsidR="00BA405E" w:rsidRPr="00BA405E">
        <w:rPr>
          <w:rFonts w:ascii="Sakkal Majalla" w:hAnsi="Sakkal Majalla" w:cs="Sakkal Majalla"/>
          <w:sz w:val="32"/>
          <w:szCs w:val="32"/>
          <w:rtl/>
        </w:rPr>
        <w:t>،</w:t>
      </w:r>
      <w:r w:rsidR="009958C1">
        <w:rPr>
          <w:rFonts w:ascii="Sakkal Majalla" w:hAnsi="Sakkal Majalla" w:cs="Sakkal Majalla" w:hint="cs"/>
          <w:sz w:val="32"/>
          <w:szCs w:val="32"/>
          <w:rtl/>
        </w:rPr>
        <w:t xml:space="preserve"> </w:t>
      </w:r>
      <w:r w:rsidR="009958C1" w:rsidRPr="00C950F0">
        <w:rPr>
          <w:rFonts w:ascii="Sakkal Majalla" w:hAnsi="Sakkal Majalla" w:cs="Sakkal Majalla"/>
          <w:sz w:val="32"/>
          <w:szCs w:val="32"/>
          <w:rtl/>
        </w:rPr>
        <w:t xml:space="preserve">وفي وقت سابق من حياته </w:t>
      </w:r>
      <w:r w:rsidR="009958C1" w:rsidRPr="00C950F0">
        <w:rPr>
          <w:rFonts w:ascii="Sakkal Majalla" w:hAnsi="Sakkal Majalla" w:cs="Sakkal Majalla" w:hint="cs"/>
          <w:sz w:val="32"/>
          <w:szCs w:val="32"/>
          <w:rtl/>
        </w:rPr>
        <w:t>المهنية،</w:t>
      </w:r>
      <w:r w:rsidR="009958C1" w:rsidRPr="00C950F0">
        <w:rPr>
          <w:rFonts w:ascii="Sakkal Majalla" w:hAnsi="Sakkal Majalla" w:cs="Sakkal Majalla"/>
          <w:sz w:val="32"/>
          <w:szCs w:val="32"/>
          <w:rtl/>
        </w:rPr>
        <w:t xml:space="preserve"> عمل </w:t>
      </w:r>
      <w:r w:rsidR="009958C1">
        <w:rPr>
          <w:rFonts w:ascii="Sakkal Majalla" w:hAnsi="Sakkal Majalla" w:cs="Sakkal Majalla" w:hint="cs"/>
          <w:sz w:val="32"/>
          <w:szCs w:val="32"/>
          <w:rtl/>
        </w:rPr>
        <w:t xml:space="preserve"> في </w:t>
      </w:r>
      <w:del w:id="62" w:author="Khalid Al Furaih" w:date="2019-12-25T14:39:00Z">
        <w:r w:rsidR="009958C1" w:rsidRPr="00C950F0" w:rsidDel="0097352C">
          <w:rPr>
            <w:rFonts w:ascii="Sakkal Majalla" w:hAnsi="Sakkal Majalla" w:cs="Sakkal Majalla"/>
            <w:sz w:val="32"/>
            <w:szCs w:val="32"/>
            <w:rtl/>
          </w:rPr>
          <w:delText>شركة</w:delText>
        </w:r>
      </w:del>
      <w:ins w:id="63" w:author="Khalid Al Furaih" w:date="2019-12-25T14:39:00Z">
        <w:r w:rsidR="0097352C">
          <w:rPr>
            <w:rFonts w:ascii="Sakkal Majalla" w:hAnsi="Sakkal Majalla" w:cs="Sakkal Majalla"/>
            <w:sz w:val="32"/>
            <w:szCs w:val="32"/>
            <w:rtl/>
          </w:rPr>
          <w:t>شـركة</w:t>
        </w:r>
      </w:ins>
      <w:r w:rsidR="009958C1" w:rsidRPr="00C950F0">
        <w:rPr>
          <w:rFonts w:ascii="Sakkal Majalla" w:hAnsi="Sakkal Majalla" w:cs="Sakkal Majalla"/>
          <w:sz w:val="32"/>
          <w:szCs w:val="32"/>
          <w:rtl/>
        </w:rPr>
        <w:t xml:space="preserve"> </w:t>
      </w:r>
      <w:r w:rsidR="009958C1">
        <w:rPr>
          <w:rFonts w:ascii="Sakkal Majalla" w:hAnsi="Sakkal Majalla" w:cs="Sakkal Majalla" w:hint="cs"/>
          <w:sz w:val="32"/>
          <w:szCs w:val="32"/>
          <w:rtl/>
        </w:rPr>
        <w:t>"</w:t>
      </w:r>
      <w:r w:rsidR="009958C1" w:rsidRPr="00C950F0">
        <w:rPr>
          <w:rFonts w:ascii="Sakkal Majalla" w:hAnsi="Sakkal Majalla" w:cs="Sakkal Majalla"/>
          <w:sz w:val="32"/>
          <w:szCs w:val="32"/>
          <w:rtl/>
        </w:rPr>
        <w:t>سنابل</w:t>
      </w:r>
      <w:r w:rsidR="009958C1">
        <w:rPr>
          <w:rFonts w:ascii="Sakkal Majalla" w:hAnsi="Sakkal Majalla" w:cs="Sakkal Majalla" w:hint="cs"/>
          <w:sz w:val="32"/>
          <w:szCs w:val="32"/>
          <w:rtl/>
        </w:rPr>
        <w:t>"</w:t>
      </w:r>
      <w:r w:rsidR="009958C1" w:rsidRPr="00C950F0">
        <w:rPr>
          <w:rFonts w:ascii="Sakkal Majalla" w:hAnsi="Sakkal Majalla" w:cs="Sakkal Majalla"/>
          <w:sz w:val="32"/>
          <w:szCs w:val="32"/>
          <w:rtl/>
        </w:rPr>
        <w:t xml:space="preserve"> </w:t>
      </w:r>
      <w:r w:rsidR="009958C1" w:rsidRPr="00C950F0">
        <w:rPr>
          <w:rFonts w:ascii="Sakkal Majalla" w:hAnsi="Sakkal Majalla" w:cs="Sakkal Majalla" w:hint="cs"/>
          <w:sz w:val="32"/>
          <w:szCs w:val="32"/>
          <w:rtl/>
        </w:rPr>
        <w:t>للاستثمار،</w:t>
      </w:r>
      <w:r w:rsidR="009958C1" w:rsidRPr="00C950F0">
        <w:rPr>
          <w:rFonts w:ascii="Sakkal Majalla" w:hAnsi="Sakkal Majalla" w:cs="Sakkal Majalla"/>
          <w:sz w:val="32"/>
          <w:szCs w:val="32"/>
          <w:rtl/>
        </w:rPr>
        <w:t xml:space="preserve"> </w:t>
      </w:r>
      <w:r w:rsidR="009958C1">
        <w:rPr>
          <w:rFonts w:ascii="Sakkal Majalla" w:hAnsi="Sakkal Majalla" w:cs="Sakkal Majalla" w:hint="cs"/>
          <w:sz w:val="32"/>
          <w:szCs w:val="32"/>
          <w:rtl/>
        </w:rPr>
        <w:t>و</w:t>
      </w:r>
      <w:r w:rsidR="009958C1" w:rsidRPr="00C950F0">
        <w:rPr>
          <w:rFonts w:ascii="Sakkal Majalla" w:hAnsi="Sakkal Majalla" w:cs="Sakkal Majalla"/>
          <w:sz w:val="32"/>
          <w:szCs w:val="32"/>
          <w:rtl/>
        </w:rPr>
        <w:t xml:space="preserve"> ا</w:t>
      </w:r>
      <w:r w:rsidR="009958C1">
        <w:rPr>
          <w:rFonts w:ascii="Sakkal Majalla" w:hAnsi="Sakkal Majalla" w:cs="Sakkal Majalla"/>
          <w:sz w:val="32"/>
          <w:szCs w:val="32"/>
          <w:rtl/>
        </w:rPr>
        <w:t>لصندوق السعودي للتنمية الصناعية</w:t>
      </w:r>
      <w:r w:rsidR="00BA405E" w:rsidRPr="00BA405E">
        <w:rPr>
          <w:rFonts w:ascii="Sakkal Majalla" w:hAnsi="Sakkal Majalla" w:cs="Sakkal Majalla"/>
          <w:sz w:val="32"/>
          <w:szCs w:val="32"/>
          <w:rtl/>
        </w:rPr>
        <w:t xml:space="preserve"> </w:t>
      </w:r>
      <w:r w:rsidR="004D5883">
        <w:rPr>
          <w:rFonts w:ascii="Sakkal Majalla" w:hAnsi="Sakkal Majalla" w:cs="Sakkal Majalla" w:hint="cs"/>
          <w:sz w:val="32"/>
          <w:szCs w:val="32"/>
          <w:rtl/>
        </w:rPr>
        <w:t xml:space="preserve">و </w:t>
      </w:r>
      <w:del w:id="64" w:author="Khalid Al Furaih" w:date="2019-12-25T14:39:00Z">
        <w:r w:rsidR="009958C1" w:rsidDel="0097352C">
          <w:rPr>
            <w:rFonts w:ascii="Sakkal Majalla" w:hAnsi="Sakkal Majalla" w:cs="Sakkal Majalla" w:hint="cs"/>
            <w:sz w:val="32"/>
            <w:szCs w:val="32"/>
            <w:rtl/>
          </w:rPr>
          <w:delText>شركة</w:delText>
        </w:r>
      </w:del>
      <w:ins w:id="65" w:author="Khalid Al Furaih" w:date="2019-12-25T14:39:00Z">
        <w:r w:rsidR="0097352C">
          <w:rPr>
            <w:rFonts w:ascii="Sakkal Majalla" w:hAnsi="Sakkal Majalla" w:cs="Sakkal Majalla" w:hint="cs"/>
            <w:sz w:val="32"/>
            <w:szCs w:val="32"/>
            <w:rtl/>
          </w:rPr>
          <w:t>شـركة</w:t>
        </w:r>
      </w:ins>
      <w:r w:rsidR="009958C1">
        <w:rPr>
          <w:rFonts w:ascii="Sakkal Majalla" w:hAnsi="Sakkal Majalla" w:cs="Sakkal Majalla" w:hint="cs"/>
          <w:sz w:val="32"/>
          <w:szCs w:val="32"/>
          <w:rtl/>
        </w:rPr>
        <w:t xml:space="preserve"> "دي دبليو إس" التابعة </w:t>
      </w:r>
      <w:r w:rsidR="009958C1">
        <w:rPr>
          <w:rFonts w:ascii="Sakkal Majalla" w:hAnsi="Sakkal Majalla" w:cs="Sakkal Majalla" w:hint="cs"/>
          <w:sz w:val="32"/>
          <w:szCs w:val="32"/>
          <w:rtl/>
        </w:rPr>
        <w:lastRenderedPageBreak/>
        <w:t>لـ"دويتشه بنك"</w:t>
      </w:r>
      <w:r w:rsidR="009958C1" w:rsidDel="009958C1">
        <w:rPr>
          <w:rFonts w:ascii="Sakkal Majalla" w:hAnsi="Sakkal Majalla" w:cs="Sakkal Majalla" w:hint="cs"/>
          <w:sz w:val="32"/>
          <w:szCs w:val="32"/>
          <w:rtl/>
        </w:rPr>
        <w:t xml:space="preserve"> </w:t>
      </w:r>
      <w:r>
        <w:rPr>
          <w:rFonts w:ascii="Sakkal Majalla" w:hAnsi="Sakkal Majalla" w:cs="Sakkal Majalla" w:hint="cs"/>
          <w:sz w:val="32"/>
          <w:szCs w:val="32"/>
          <w:rtl/>
        </w:rPr>
        <w:t>، كما أنّه عضو في عدة من مجالس الإدارة واللجان في هذه المؤسسات منها:</w:t>
      </w:r>
      <w:r>
        <w:rPr>
          <w:rFonts w:hint="cs"/>
          <w:rtl/>
        </w:rPr>
        <w:t xml:space="preserve"> </w:t>
      </w:r>
      <w:r w:rsidRPr="00941D85">
        <w:rPr>
          <w:rFonts w:ascii="Sakkal Majalla" w:hAnsi="Sakkal Majalla" w:cs="Sakkal Majalla"/>
          <w:sz w:val="32"/>
          <w:szCs w:val="32"/>
          <w:rtl/>
        </w:rPr>
        <w:t>ال</w:t>
      </w:r>
      <w:del w:id="66" w:author="Khalid Al Furaih" w:date="2019-12-25T14:39:00Z">
        <w:r w:rsidRPr="00941D85" w:rsidDel="0097352C">
          <w:rPr>
            <w:rFonts w:ascii="Sakkal Majalla" w:hAnsi="Sakkal Majalla" w:cs="Sakkal Majalla"/>
            <w:sz w:val="32"/>
            <w:szCs w:val="32"/>
            <w:rtl/>
          </w:rPr>
          <w:delText>شركة</w:delText>
        </w:r>
      </w:del>
      <w:ins w:id="67" w:author="Khalid Al Furaih" w:date="2019-12-25T14:39:00Z">
        <w:r w:rsidR="0097352C">
          <w:rPr>
            <w:rFonts w:ascii="Sakkal Majalla" w:hAnsi="Sakkal Majalla" w:cs="Sakkal Majalla"/>
            <w:sz w:val="32"/>
            <w:szCs w:val="32"/>
            <w:rtl/>
          </w:rPr>
          <w:t>شـركة</w:t>
        </w:r>
      </w:ins>
      <w:r w:rsidRPr="00941D85">
        <w:rPr>
          <w:rFonts w:ascii="Sakkal Majalla" w:hAnsi="Sakkal Majalla" w:cs="Sakkal Majalla"/>
          <w:sz w:val="32"/>
          <w:szCs w:val="32"/>
          <w:rtl/>
        </w:rPr>
        <w:t xml:space="preserve"> السعودية للكهرباء</w:t>
      </w:r>
      <w:r>
        <w:rPr>
          <w:rFonts w:ascii="Sakkal Majalla" w:hAnsi="Sakkal Majalla" w:cs="Sakkal Majalla" w:hint="cs"/>
          <w:sz w:val="32"/>
          <w:szCs w:val="32"/>
          <w:rtl/>
        </w:rPr>
        <w:t>،</w:t>
      </w:r>
      <w:r w:rsidRPr="00941D85">
        <w:rPr>
          <w:rFonts w:ascii="Sakkal Majalla" w:hAnsi="Sakkal Majalla" w:cs="Sakkal Majalla"/>
          <w:sz w:val="32"/>
          <w:szCs w:val="32"/>
          <w:rtl/>
        </w:rPr>
        <w:t xml:space="preserve"> و</w:t>
      </w:r>
      <w:del w:id="68" w:author="Khalid Al Furaih" w:date="2019-12-25T14:39:00Z">
        <w:r w:rsidRPr="00941D85" w:rsidDel="0097352C">
          <w:rPr>
            <w:rFonts w:ascii="Sakkal Majalla" w:hAnsi="Sakkal Majalla" w:cs="Sakkal Majalla"/>
            <w:sz w:val="32"/>
            <w:szCs w:val="32"/>
            <w:rtl/>
          </w:rPr>
          <w:delText>شركة</w:delText>
        </w:r>
      </w:del>
      <w:ins w:id="69" w:author="Khalid Al Furaih" w:date="2019-12-25T14:39:00Z">
        <w:r w:rsidR="0097352C">
          <w:rPr>
            <w:rFonts w:ascii="Sakkal Majalla" w:hAnsi="Sakkal Majalla" w:cs="Sakkal Majalla"/>
            <w:sz w:val="32"/>
            <w:szCs w:val="32"/>
            <w:rtl/>
          </w:rPr>
          <w:t>شـركة</w:t>
        </w:r>
      </w:ins>
      <w:r w:rsidRPr="00941D85">
        <w:rPr>
          <w:rFonts w:ascii="Sakkal Majalla" w:hAnsi="Sakkal Majalla" w:cs="Sakkal Majalla"/>
          <w:sz w:val="32"/>
          <w:szCs w:val="32"/>
          <w:rtl/>
        </w:rPr>
        <w:t xml:space="preserve"> التصنيع وخدمات الطاقة "طاقة" وال</w:t>
      </w:r>
      <w:del w:id="70" w:author="Khalid Al Furaih" w:date="2019-12-25T14:39:00Z">
        <w:r w:rsidRPr="00941D85" w:rsidDel="0097352C">
          <w:rPr>
            <w:rFonts w:ascii="Sakkal Majalla" w:hAnsi="Sakkal Majalla" w:cs="Sakkal Majalla"/>
            <w:sz w:val="32"/>
            <w:szCs w:val="32"/>
            <w:rtl/>
          </w:rPr>
          <w:delText>شركة</w:delText>
        </w:r>
      </w:del>
      <w:ins w:id="71" w:author="Khalid Al Furaih" w:date="2019-12-25T14:39:00Z">
        <w:r w:rsidR="0097352C">
          <w:rPr>
            <w:rFonts w:ascii="Sakkal Majalla" w:hAnsi="Sakkal Majalla" w:cs="Sakkal Majalla"/>
            <w:sz w:val="32"/>
            <w:szCs w:val="32"/>
            <w:rtl/>
          </w:rPr>
          <w:t>شـركة</w:t>
        </w:r>
      </w:ins>
      <w:r w:rsidRPr="00941D85">
        <w:rPr>
          <w:rFonts w:ascii="Sakkal Majalla" w:hAnsi="Sakkal Majalla" w:cs="Sakkal Majalla"/>
          <w:sz w:val="32"/>
          <w:szCs w:val="32"/>
          <w:rtl/>
        </w:rPr>
        <w:t xml:space="preserve"> السعودية لإعادة التدوير و</w:t>
      </w:r>
      <w:del w:id="72" w:author="Khalid Al Furaih" w:date="2019-12-25T14:39:00Z">
        <w:r w:rsidRPr="00941D85" w:rsidDel="0097352C">
          <w:rPr>
            <w:rFonts w:ascii="Sakkal Majalla" w:hAnsi="Sakkal Majalla" w:cs="Sakkal Majalla"/>
            <w:sz w:val="32"/>
            <w:szCs w:val="32"/>
            <w:rtl/>
          </w:rPr>
          <w:delText>شركة</w:delText>
        </w:r>
      </w:del>
      <w:ins w:id="73" w:author="Khalid Al Furaih" w:date="2019-12-25T14:39:00Z">
        <w:r w:rsidR="0097352C">
          <w:rPr>
            <w:rFonts w:ascii="Sakkal Majalla" w:hAnsi="Sakkal Majalla" w:cs="Sakkal Majalla"/>
            <w:sz w:val="32"/>
            <w:szCs w:val="32"/>
            <w:rtl/>
          </w:rPr>
          <w:t>شـركة</w:t>
        </w:r>
      </w:ins>
      <w:r w:rsidRPr="00941D85">
        <w:rPr>
          <w:rFonts w:ascii="Sakkal Majalla" w:hAnsi="Sakkal Majalla" w:cs="Sakkal Majalla"/>
          <w:sz w:val="32"/>
          <w:szCs w:val="32"/>
          <w:rtl/>
        </w:rPr>
        <w:t xml:space="preserve"> إسمنت المنطقة الشرقية</w:t>
      </w:r>
      <w:r>
        <w:rPr>
          <w:rFonts w:ascii="Sakkal Majalla" w:hAnsi="Sakkal Majalla" w:cs="Sakkal Majalla" w:hint="cs"/>
          <w:sz w:val="32"/>
          <w:szCs w:val="32"/>
          <w:rtl/>
        </w:rPr>
        <w:t>،</w:t>
      </w:r>
      <w:r w:rsidRPr="00941D85">
        <w:rPr>
          <w:rFonts w:ascii="Sakkal Majalla" w:hAnsi="Sakkal Majalla" w:cs="Sakkal Majalla"/>
          <w:sz w:val="32"/>
          <w:szCs w:val="32"/>
          <w:rtl/>
        </w:rPr>
        <w:t xml:space="preserve"> والصندوق السعودي الأردني </w:t>
      </w:r>
      <w:r w:rsidRPr="00941D85">
        <w:rPr>
          <w:rFonts w:ascii="Sakkal Majalla" w:hAnsi="Sakkal Majalla" w:cs="Sakkal Majalla" w:hint="cs"/>
          <w:sz w:val="32"/>
          <w:szCs w:val="32"/>
          <w:rtl/>
        </w:rPr>
        <w:t>للاستثمار،</w:t>
      </w:r>
      <w:r w:rsidR="00CB1336">
        <w:rPr>
          <w:rFonts w:ascii="Sakkal Majalla" w:hAnsi="Sakkal Majalla" w:cs="Sakkal Majalla" w:hint="cs"/>
          <w:sz w:val="32"/>
          <w:szCs w:val="32"/>
          <w:rtl/>
        </w:rPr>
        <w:t xml:space="preserve"> </w:t>
      </w:r>
      <w:r w:rsidR="00C950F0" w:rsidRPr="00C950F0">
        <w:rPr>
          <w:rFonts w:ascii="Sakkal Majalla" w:hAnsi="Sakkal Majalla" w:cs="Sakkal Majalla"/>
          <w:sz w:val="32"/>
          <w:szCs w:val="32"/>
          <w:rtl/>
        </w:rPr>
        <w:t xml:space="preserve">. . </w:t>
      </w:r>
      <w:r w:rsidR="00EE3839">
        <w:rPr>
          <w:rFonts w:ascii="Sakkal Majalla" w:hAnsi="Sakkal Majalla" w:cs="Sakkal Majalla" w:hint="cs"/>
          <w:sz w:val="32"/>
          <w:szCs w:val="32"/>
          <w:rtl/>
        </w:rPr>
        <w:t>و</w:t>
      </w:r>
      <w:r w:rsidR="00EE3839">
        <w:rPr>
          <w:rFonts w:ascii="Sakkal Majalla" w:hAnsi="Sakkal Majalla" w:cs="Sakkal Majalla"/>
          <w:sz w:val="32"/>
          <w:szCs w:val="32"/>
          <w:rtl/>
        </w:rPr>
        <w:t xml:space="preserve">بالإضافة إلى </w:t>
      </w:r>
      <w:r w:rsidR="00C950F0" w:rsidRPr="00C950F0">
        <w:rPr>
          <w:rFonts w:ascii="Sakkal Majalla" w:hAnsi="Sakkal Majalla" w:cs="Sakkal Majalla"/>
          <w:sz w:val="32"/>
          <w:szCs w:val="32"/>
          <w:rtl/>
        </w:rPr>
        <w:t>حصوله على شهادة</w:t>
      </w:r>
      <w:r w:rsidR="00CB1336">
        <w:rPr>
          <w:rFonts w:ascii="Sakkal Majalla" w:hAnsi="Sakkal Majalla" w:cs="Sakkal Majalla" w:hint="cs"/>
          <w:sz w:val="32"/>
          <w:szCs w:val="32"/>
          <w:rtl/>
        </w:rPr>
        <w:t xml:space="preserve"> </w:t>
      </w:r>
      <w:r w:rsidR="00CB1336" w:rsidRPr="00C950F0">
        <w:rPr>
          <w:rFonts w:ascii="Sakkal Majalla" w:hAnsi="Sakkal Majalla" w:cs="Sakkal Majalla"/>
          <w:sz w:val="32"/>
          <w:szCs w:val="32"/>
        </w:rPr>
        <w:t>CFA</w:t>
      </w:r>
      <w:r w:rsidR="00CB1336">
        <w:rPr>
          <w:rFonts w:ascii="Sakkal Majalla" w:hAnsi="Sakkal Majalla" w:cs="Sakkal Majalla" w:hint="cs"/>
          <w:sz w:val="32"/>
          <w:szCs w:val="32"/>
          <w:rtl/>
        </w:rPr>
        <w:t xml:space="preserve"> (محلل مالي معتمد)، </w:t>
      </w:r>
      <w:r w:rsidR="00C950F0" w:rsidRPr="00C950F0">
        <w:rPr>
          <w:rFonts w:ascii="Sakkal Majalla" w:hAnsi="Sakkal Majalla" w:cs="Sakkal Majalla"/>
          <w:sz w:val="32"/>
          <w:szCs w:val="32"/>
          <w:rtl/>
        </w:rPr>
        <w:t xml:space="preserve">حصل محمد على درجة البكالوريوس في </w:t>
      </w:r>
      <w:r w:rsidR="00CB1336">
        <w:rPr>
          <w:rFonts w:ascii="Sakkal Majalla" w:hAnsi="Sakkal Majalla" w:cs="Sakkal Majalla" w:hint="cs"/>
          <w:sz w:val="32"/>
          <w:szCs w:val="32"/>
          <w:rtl/>
        </w:rPr>
        <w:t>التمويل</w:t>
      </w:r>
      <w:r w:rsidR="00C950F0" w:rsidRPr="00C950F0">
        <w:rPr>
          <w:rFonts w:ascii="Sakkal Majalla" w:hAnsi="Sakkal Majalla" w:cs="Sakkal Majalla"/>
          <w:sz w:val="32"/>
          <w:szCs w:val="32"/>
          <w:rtl/>
        </w:rPr>
        <w:t xml:space="preserve"> من جامعة الأمير سلطان</w:t>
      </w:r>
      <w:r w:rsidR="00CB1336">
        <w:rPr>
          <w:rFonts w:ascii="Sakkal Majalla" w:hAnsi="Sakkal Majalla" w:cs="Sakkal Majalla" w:hint="cs"/>
          <w:sz w:val="32"/>
          <w:szCs w:val="32"/>
          <w:rtl/>
        </w:rPr>
        <w:t xml:space="preserve"> في السعودية، </w:t>
      </w:r>
      <w:r w:rsidR="001A597F">
        <w:rPr>
          <w:rFonts w:ascii="Sakkal Majalla" w:hAnsi="Sakkal Majalla" w:cs="Sakkal Majalla" w:hint="cs"/>
          <w:sz w:val="32"/>
          <w:szCs w:val="32"/>
          <w:rtl/>
        </w:rPr>
        <w:t>وشهادة</w:t>
      </w:r>
      <w:r w:rsidR="00CB1336">
        <w:rPr>
          <w:rFonts w:ascii="Sakkal Majalla" w:hAnsi="Sakkal Majalla" w:cs="Sakkal Majalla" w:hint="cs"/>
          <w:sz w:val="32"/>
          <w:szCs w:val="32"/>
          <w:rtl/>
        </w:rPr>
        <w:t xml:space="preserve"> الماجستير من كلية الأعمال في جامعة لندن.</w:t>
      </w:r>
    </w:p>
    <w:p w14:paraId="5C187E33" w14:textId="77777777" w:rsidR="00BE1E4E" w:rsidRPr="00BE1E4E" w:rsidRDefault="00BE1E4E" w:rsidP="00941D85">
      <w:pPr>
        <w:bidi/>
        <w:spacing w:line="276" w:lineRule="auto"/>
        <w:jc w:val="both"/>
        <w:rPr>
          <w:rFonts w:ascii="Sakkal Majalla" w:hAnsi="Sakkal Majalla" w:cs="Sakkal Majalla"/>
          <w:sz w:val="32"/>
          <w:szCs w:val="32"/>
          <w:rtl/>
        </w:rPr>
      </w:pPr>
    </w:p>
    <w:p w14:paraId="331830F0" w14:textId="77777777" w:rsidR="00C950F0" w:rsidRPr="00C950F0" w:rsidRDefault="00C950F0" w:rsidP="00941D85">
      <w:pPr>
        <w:bidi/>
        <w:spacing w:line="276" w:lineRule="auto"/>
        <w:jc w:val="both"/>
        <w:rPr>
          <w:rFonts w:ascii="Sakkal Majalla" w:hAnsi="Sakkal Majalla" w:cs="Sakkal Majalla"/>
          <w:sz w:val="32"/>
          <w:szCs w:val="32"/>
          <w:rtl/>
        </w:rPr>
      </w:pPr>
    </w:p>
    <w:p w14:paraId="3CF2936F" w14:textId="5EDC5554" w:rsidR="004D5883" w:rsidRDefault="004D5883" w:rsidP="008014C5">
      <w:pPr>
        <w:bidi/>
        <w:spacing w:line="276" w:lineRule="auto"/>
        <w:jc w:val="both"/>
        <w:rPr>
          <w:rFonts w:ascii="Sakkal Majalla" w:hAnsi="Sakkal Majalla" w:cs="Sakkal Majalla"/>
          <w:sz w:val="32"/>
          <w:szCs w:val="32"/>
          <w:rtl/>
        </w:rPr>
      </w:pPr>
      <w:r>
        <w:rPr>
          <w:rFonts w:ascii="Sakkal Majalla" w:hAnsi="Sakkal Majalla" w:cs="Sakkal Majalla" w:hint="cs"/>
          <w:sz w:val="32"/>
          <w:szCs w:val="32"/>
          <w:rtl/>
        </w:rPr>
        <w:t xml:space="preserve">الرؤساء التنفيذيون: </w:t>
      </w:r>
    </w:p>
    <w:p w14:paraId="421A2F6B" w14:textId="54D2FAF6" w:rsidR="00C950F0" w:rsidRPr="00C950F0" w:rsidRDefault="00C950F0" w:rsidP="004D5883">
      <w:pPr>
        <w:bidi/>
        <w:spacing w:line="276" w:lineRule="auto"/>
        <w:jc w:val="both"/>
        <w:rPr>
          <w:rFonts w:ascii="Sakkal Majalla" w:hAnsi="Sakkal Majalla" w:cs="Sakkal Majalla"/>
          <w:sz w:val="32"/>
          <w:szCs w:val="32"/>
          <w:rtl/>
        </w:rPr>
      </w:pPr>
      <w:r w:rsidRPr="00C950F0">
        <w:rPr>
          <w:rFonts w:ascii="Sakkal Majalla" w:hAnsi="Sakkal Majalla" w:cs="Sakkal Majalla"/>
          <w:sz w:val="32"/>
          <w:szCs w:val="32"/>
          <w:rtl/>
        </w:rPr>
        <w:t>عادل العتيق – الرئيس التنفيذي</w:t>
      </w:r>
    </w:p>
    <w:p w14:paraId="3BE20E83" w14:textId="29CF0ABC" w:rsidR="00C950F0" w:rsidRPr="0071190D" w:rsidRDefault="00EE3839" w:rsidP="00AF5F38">
      <w:pPr>
        <w:bidi/>
        <w:spacing w:line="276" w:lineRule="auto"/>
        <w:jc w:val="both"/>
        <w:rPr>
          <w:rFonts w:ascii="Sakkal Majalla" w:hAnsi="Sakkal Majalla" w:cs="Sakkal Majalla"/>
          <w:sz w:val="32"/>
          <w:szCs w:val="32"/>
        </w:rPr>
      </w:pPr>
      <w:r>
        <w:rPr>
          <w:rFonts w:ascii="Sakkal Majalla" w:hAnsi="Sakkal Majalla" w:cs="Sakkal Majalla" w:hint="cs"/>
          <w:sz w:val="32"/>
          <w:szCs w:val="32"/>
          <w:rtl/>
        </w:rPr>
        <w:t>شغل</w:t>
      </w:r>
      <w:r>
        <w:rPr>
          <w:rFonts w:ascii="Sakkal Majalla" w:hAnsi="Sakkal Majalla" w:cs="Sakkal Majalla"/>
          <w:sz w:val="32"/>
          <w:szCs w:val="32"/>
          <w:rtl/>
        </w:rPr>
        <w:t xml:space="preserve"> عادل العتيق</w:t>
      </w:r>
      <w:r w:rsidR="00C950F0" w:rsidRPr="00C950F0">
        <w:rPr>
          <w:rFonts w:ascii="Sakkal Majalla" w:hAnsi="Sakkal Majalla" w:cs="Sakkal Majalla"/>
          <w:sz w:val="32"/>
          <w:szCs w:val="32"/>
          <w:rtl/>
        </w:rPr>
        <w:t xml:space="preserve"> منصب الرئيس التنفيذي ل</w:t>
      </w:r>
      <w:del w:id="74" w:author="Khalid Al Furaih" w:date="2019-12-25T14:39:00Z">
        <w:r w:rsidR="00C950F0" w:rsidRPr="00C950F0" w:rsidDel="0097352C">
          <w:rPr>
            <w:rFonts w:ascii="Sakkal Majalla" w:hAnsi="Sakkal Majalla" w:cs="Sakkal Majalla"/>
            <w:sz w:val="32"/>
            <w:szCs w:val="32"/>
            <w:rtl/>
          </w:rPr>
          <w:delText>شركة</w:delText>
        </w:r>
      </w:del>
      <w:ins w:id="75" w:author="Khalid Al Furaih" w:date="2019-12-25T14:39:00Z">
        <w:r w:rsidR="0097352C">
          <w:rPr>
            <w:rFonts w:ascii="Sakkal Majalla" w:hAnsi="Sakkal Majalla" w:cs="Sakkal Majalla"/>
            <w:sz w:val="32"/>
            <w:szCs w:val="32"/>
            <w:rtl/>
          </w:rPr>
          <w:t>شـركة</w:t>
        </w:r>
      </w:ins>
      <w:r w:rsidR="00C950F0" w:rsidRPr="00C950F0">
        <w:rPr>
          <w:rFonts w:ascii="Sakkal Majalla" w:hAnsi="Sakkal Majalla" w:cs="Sakkal Majalla"/>
          <w:sz w:val="32"/>
          <w:szCs w:val="32"/>
          <w:rtl/>
        </w:rPr>
        <w:t xml:space="preserve"> </w:t>
      </w:r>
      <w:r w:rsidR="001A597F">
        <w:rPr>
          <w:rFonts w:ascii="Sakkal Majalla" w:hAnsi="Sakkal Majalla" w:cs="Sakkal Majalla" w:hint="cs"/>
          <w:sz w:val="32"/>
          <w:szCs w:val="32"/>
          <w:rtl/>
        </w:rPr>
        <w:t>"</w:t>
      </w:r>
      <w:r w:rsidR="00C950F0" w:rsidRPr="00C950F0">
        <w:rPr>
          <w:rFonts w:ascii="Sakkal Majalla" w:hAnsi="Sakkal Majalla" w:cs="Sakkal Majalla"/>
          <w:sz w:val="32"/>
          <w:szCs w:val="32"/>
          <w:rtl/>
        </w:rPr>
        <w:t>جدا</w:t>
      </w:r>
      <w:r w:rsidR="001A597F">
        <w:rPr>
          <w:rFonts w:ascii="Sakkal Majalla" w:hAnsi="Sakkal Majalla" w:cs="Sakkal Majalla" w:hint="cs"/>
          <w:sz w:val="32"/>
          <w:szCs w:val="32"/>
          <w:rtl/>
        </w:rPr>
        <w:t>"</w:t>
      </w:r>
      <w:r>
        <w:rPr>
          <w:rFonts w:ascii="Sakkal Majalla" w:hAnsi="Sakkal Majalla" w:cs="Sakkal Majalla" w:hint="cs"/>
          <w:sz w:val="32"/>
          <w:szCs w:val="32"/>
          <w:rtl/>
        </w:rPr>
        <w:t xml:space="preserve"> </w:t>
      </w:r>
      <w:r w:rsidR="00C950F0" w:rsidRPr="00C950F0">
        <w:rPr>
          <w:rFonts w:ascii="Sakkal Majalla" w:hAnsi="Sakkal Majalla" w:cs="Sakkal Majalla"/>
          <w:sz w:val="32"/>
          <w:szCs w:val="32"/>
          <w:rtl/>
        </w:rPr>
        <w:t xml:space="preserve">في عام 2019 ولديه أكثر من 25 عامًا من الخبرة في إدارة الأسهم الخاصة ورأس المال الاستثماري والعقارات والأسواق المالية العامة. وقد شغل العديد من الأدوار </w:t>
      </w:r>
      <w:r>
        <w:rPr>
          <w:rFonts w:ascii="Sakkal Majalla" w:hAnsi="Sakkal Majalla" w:cs="Sakkal Majalla" w:hint="cs"/>
          <w:sz w:val="32"/>
          <w:szCs w:val="32"/>
          <w:rtl/>
        </w:rPr>
        <w:t>القيادية؛</w:t>
      </w:r>
      <w:r>
        <w:rPr>
          <w:rFonts w:ascii="Sakkal Majalla" w:hAnsi="Sakkal Majalla" w:cs="Sakkal Majalla"/>
          <w:sz w:val="32"/>
          <w:szCs w:val="32"/>
          <w:rtl/>
        </w:rPr>
        <w:t xml:space="preserve"> </w:t>
      </w:r>
      <w:r w:rsidR="00C950F0" w:rsidRPr="00C950F0">
        <w:rPr>
          <w:rFonts w:ascii="Sakkal Majalla" w:hAnsi="Sakkal Majalla" w:cs="Sakkal Majalla"/>
          <w:sz w:val="32"/>
          <w:szCs w:val="32"/>
          <w:rtl/>
        </w:rPr>
        <w:t>كان آخرها</w:t>
      </w:r>
      <w:r>
        <w:rPr>
          <w:rFonts w:ascii="Sakkal Majalla" w:hAnsi="Sakkal Majalla" w:cs="Sakkal Majalla" w:hint="cs"/>
          <w:sz w:val="32"/>
          <w:szCs w:val="32"/>
          <w:rtl/>
        </w:rPr>
        <w:t xml:space="preserve"> منصب</w:t>
      </w:r>
      <w:r w:rsidR="00C950F0" w:rsidRPr="00C950F0">
        <w:rPr>
          <w:rFonts w:ascii="Sakkal Majalla" w:hAnsi="Sakkal Majalla" w:cs="Sakkal Majalla"/>
          <w:sz w:val="32"/>
          <w:szCs w:val="32"/>
          <w:rtl/>
        </w:rPr>
        <w:t xml:space="preserve"> نائب الرئيس التنفيذي ل</w:t>
      </w:r>
      <w:del w:id="76" w:author="Khalid Al Furaih" w:date="2019-12-25T14:39:00Z">
        <w:r w:rsidR="00C950F0" w:rsidRPr="00C950F0" w:rsidDel="0097352C">
          <w:rPr>
            <w:rFonts w:ascii="Sakkal Majalla" w:hAnsi="Sakkal Majalla" w:cs="Sakkal Majalla"/>
            <w:sz w:val="32"/>
            <w:szCs w:val="32"/>
            <w:rtl/>
          </w:rPr>
          <w:delText>شركة</w:delText>
        </w:r>
      </w:del>
      <w:ins w:id="77" w:author="Khalid Al Furaih" w:date="2019-12-25T14:39:00Z">
        <w:r w:rsidR="0097352C">
          <w:rPr>
            <w:rFonts w:ascii="Sakkal Majalla" w:hAnsi="Sakkal Majalla" w:cs="Sakkal Majalla"/>
            <w:sz w:val="32"/>
            <w:szCs w:val="32"/>
            <w:rtl/>
          </w:rPr>
          <w:t>شـركة</w:t>
        </w:r>
      </w:ins>
      <w:r w:rsidR="00C950F0" w:rsidRPr="00C950F0">
        <w:rPr>
          <w:rFonts w:ascii="Sakkal Majalla" w:hAnsi="Sakkal Majalla" w:cs="Sakkal Majalla"/>
          <w:sz w:val="32"/>
          <w:szCs w:val="32"/>
          <w:rtl/>
        </w:rPr>
        <w:t xml:space="preserve"> الرياض المالية. </w:t>
      </w:r>
      <w:r>
        <w:rPr>
          <w:rFonts w:ascii="Sakkal Majalla" w:hAnsi="Sakkal Majalla" w:cs="Sakkal Majalla" w:hint="cs"/>
          <w:sz w:val="32"/>
          <w:szCs w:val="32"/>
          <w:rtl/>
        </w:rPr>
        <w:t xml:space="preserve">كما </w:t>
      </w:r>
      <w:r w:rsidR="00C950F0" w:rsidRPr="00C950F0">
        <w:rPr>
          <w:rFonts w:ascii="Sakkal Majalla" w:hAnsi="Sakkal Majalla" w:cs="Sakkal Majalla"/>
          <w:sz w:val="32"/>
          <w:szCs w:val="32"/>
          <w:rtl/>
        </w:rPr>
        <w:t xml:space="preserve">شغل سابقًا مناصب قيادية في بنك الرياض ومؤسسة النقد العربي السعودي. عادل عضو مؤسس في الجمعية السعودية لرؤوس الأموال والاستثمارات الخاصة وعضو في مجلس إدارتها. وهو أيضًا </w:t>
      </w:r>
      <w:r w:rsidR="00BE1E4E">
        <w:rPr>
          <w:rFonts w:ascii="Sakkal Majalla" w:hAnsi="Sakkal Majalla" w:cs="Sakkal Majalla" w:hint="cs"/>
          <w:sz w:val="32"/>
          <w:szCs w:val="32"/>
          <w:rtl/>
        </w:rPr>
        <w:t>رئيس مجلس إدارة</w:t>
      </w:r>
      <w:r w:rsidR="00C950F0" w:rsidRPr="00C950F0">
        <w:rPr>
          <w:rFonts w:ascii="Sakkal Majalla" w:hAnsi="Sakkal Majalla" w:cs="Sakkal Majalla"/>
          <w:sz w:val="32"/>
          <w:szCs w:val="32"/>
          <w:rtl/>
        </w:rPr>
        <w:t xml:space="preserve"> </w:t>
      </w:r>
      <w:r w:rsidR="001A597F">
        <w:rPr>
          <w:rFonts w:ascii="Sakkal Majalla" w:hAnsi="Sakkal Majalla" w:cs="Sakkal Majalla" w:hint="cs"/>
          <w:sz w:val="32"/>
          <w:szCs w:val="32"/>
          <w:rtl/>
        </w:rPr>
        <w:t>"</w:t>
      </w:r>
      <w:r w:rsidR="00BE1E4E">
        <w:rPr>
          <w:rFonts w:ascii="Sakkal Majalla" w:hAnsi="Sakkal Majalla" w:cs="Sakkal Majalla" w:hint="cs"/>
          <w:sz w:val="32"/>
          <w:szCs w:val="32"/>
          <w:rtl/>
        </w:rPr>
        <w:t>ا</w:t>
      </w:r>
      <w:r w:rsidR="00C950F0" w:rsidRPr="00C950F0">
        <w:rPr>
          <w:rFonts w:ascii="Sakkal Majalla" w:hAnsi="Sakkal Majalla" w:cs="Sakkal Majalla"/>
          <w:sz w:val="32"/>
          <w:szCs w:val="32"/>
          <w:rtl/>
        </w:rPr>
        <w:t>لرياض ريت</w:t>
      </w:r>
      <w:r w:rsidR="001A597F">
        <w:rPr>
          <w:rFonts w:ascii="Sakkal Majalla" w:hAnsi="Sakkal Majalla" w:cs="Sakkal Majalla" w:hint="cs"/>
          <w:sz w:val="32"/>
          <w:szCs w:val="32"/>
          <w:rtl/>
        </w:rPr>
        <w:t>"</w:t>
      </w:r>
      <w:r w:rsidR="00C950F0" w:rsidRPr="00C950F0">
        <w:rPr>
          <w:rFonts w:ascii="Sakkal Majalla" w:hAnsi="Sakkal Majalla" w:cs="Sakkal Majalla"/>
          <w:sz w:val="32"/>
          <w:szCs w:val="32"/>
          <w:rtl/>
        </w:rPr>
        <w:t>.</w:t>
      </w:r>
    </w:p>
    <w:sectPr w:rsidR="00C950F0" w:rsidRPr="0071190D" w:rsidSect="00E146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akkal Majalla">
    <w:altName w:val="Times New Roman"/>
    <w:panose1 w:val="02000000000000000000"/>
    <w:charset w:val="00"/>
    <w:family w:val="auto"/>
    <w:pitch w:val="variable"/>
    <w:sig w:usb0="A0002027" w:usb1="80000000" w:usb2="00000108" w:usb3="00000000" w:csb0="000000D3" w:csb1="00000000"/>
  </w:font>
  <w:font w:name="Cairo SemiBold">
    <w:panose1 w:val="00000700000000000000"/>
    <w:charset w:val="00"/>
    <w:family w:val="auto"/>
    <w:notTrueType/>
    <w:pitch w:val="variable"/>
    <w:sig w:usb0="00002007" w:usb1="00000001"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4ACE"/>
    <w:multiLevelType w:val="hybridMultilevel"/>
    <w:tmpl w:val="2BE0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057"/>
    <w:multiLevelType w:val="hybridMultilevel"/>
    <w:tmpl w:val="5276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lid Al Furaih">
    <w15:presenceInfo w15:providerId="Windows Live" w15:userId="d55197f4071f7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74B"/>
    <w:rsid w:val="00072B44"/>
    <w:rsid w:val="000803A6"/>
    <w:rsid w:val="000D1BD2"/>
    <w:rsid w:val="00147EEA"/>
    <w:rsid w:val="00153A22"/>
    <w:rsid w:val="001A597F"/>
    <w:rsid w:val="001B4E1E"/>
    <w:rsid w:val="001C6067"/>
    <w:rsid w:val="002710AE"/>
    <w:rsid w:val="00342B08"/>
    <w:rsid w:val="00353431"/>
    <w:rsid w:val="0044153C"/>
    <w:rsid w:val="004D5883"/>
    <w:rsid w:val="004E07D0"/>
    <w:rsid w:val="00513E45"/>
    <w:rsid w:val="0054401B"/>
    <w:rsid w:val="00563D60"/>
    <w:rsid w:val="005D14C0"/>
    <w:rsid w:val="005E4E50"/>
    <w:rsid w:val="005F5244"/>
    <w:rsid w:val="005F64A1"/>
    <w:rsid w:val="0060775D"/>
    <w:rsid w:val="00622244"/>
    <w:rsid w:val="006A7863"/>
    <w:rsid w:val="0071190D"/>
    <w:rsid w:val="007232DA"/>
    <w:rsid w:val="008014C5"/>
    <w:rsid w:val="008129EE"/>
    <w:rsid w:val="008D0FD5"/>
    <w:rsid w:val="008D6868"/>
    <w:rsid w:val="0093235A"/>
    <w:rsid w:val="00941D85"/>
    <w:rsid w:val="009555FC"/>
    <w:rsid w:val="0097352C"/>
    <w:rsid w:val="00990538"/>
    <w:rsid w:val="009958C1"/>
    <w:rsid w:val="009A674B"/>
    <w:rsid w:val="00A134B7"/>
    <w:rsid w:val="00AF5F38"/>
    <w:rsid w:val="00B93BC0"/>
    <w:rsid w:val="00BA405E"/>
    <w:rsid w:val="00BE1E4E"/>
    <w:rsid w:val="00BE2628"/>
    <w:rsid w:val="00C143B8"/>
    <w:rsid w:val="00C145CC"/>
    <w:rsid w:val="00C93D26"/>
    <w:rsid w:val="00C948C6"/>
    <w:rsid w:val="00C950F0"/>
    <w:rsid w:val="00CB1336"/>
    <w:rsid w:val="00CC2086"/>
    <w:rsid w:val="00D17A46"/>
    <w:rsid w:val="00D33A55"/>
    <w:rsid w:val="00D61257"/>
    <w:rsid w:val="00D63CE6"/>
    <w:rsid w:val="00D90DCF"/>
    <w:rsid w:val="00DC2B00"/>
    <w:rsid w:val="00DC31DB"/>
    <w:rsid w:val="00E146B8"/>
    <w:rsid w:val="00E67887"/>
    <w:rsid w:val="00EE3839"/>
    <w:rsid w:val="00EE3898"/>
    <w:rsid w:val="00EF4554"/>
    <w:rsid w:val="00FA3E62"/>
    <w:rsid w:val="00FC0C61"/>
    <w:rsid w:val="00FF6CED"/>
    <w:rsid w:val="00FF7190"/>
    <w:rsid w:val="00FF7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DD37"/>
  <w15:chartTrackingRefBased/>
  <w15:docId w15:val="{87306A62-DC86-694D-BBC9-BC3AD194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ar-S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7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67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674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74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A67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A674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D14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4C0"/>
    <w:rPr>
      <w:rFonts w:ascii="Segoe UI" w:hAnsi="Segoe UI" w:cs="Segoe UI"/>
      <w:sz w:val="18"/>
      <w:szCs w:val="18"/>
    </w:rPr>
  </w:style>
  <w:style w:type="paragraph" w:styleId="ListParagraph">
    <w:name w:val="List Paragraph"/>
    <w:basedOn w:val="Normal"/>
    <w:uiPriority w:val="34"/>
    <w:qFormat/>
    <w:rsid w:val="0080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89034">
      <w:bodyDiv w:val="1"/>
      <w:marLeft w:val="0"/>
      <w:marRight w:val="0"/>
      <w:marTop w:val="0"/>
      <w:marBottom w:val="0"/>
      <w:divBdr>
        <w:top w:val="none" w:sz="0" w:space="0" w:color="auto"/>
        <w:left w:val="none" w:sz="0" w:space="0" w:color="auto"/>
        <w:bottom w:val="none" w:sz="0" w:space="0" w:color="auto"/>
        <w:right w:val="none" w:sz="0" w:space="0" w:color="auto"/>
      </w:divBdr>
      <w:divsChild>
        <w:div w:id="805508285">
          <w:marLeft w:val="0"/>
          <w:marRight w:val="0"/>
          <w:marTop w:val="0"/>
          <w:marBottom w:val="0"/>
          <w:divBdr>
            <w:top w:val="none" w:sz="0" w:space="0" w:color="auto"/>
            <w:left w:val="none" w:sz="0" w:space="0" w:color="auto"/>
            <w:bottom w:val="none" w:sz="0" w:space="0" w:color="auto"/>
            <w:right w:val="none" w:sz="0" w:space="0" w:color="auto"/>
          </w:divBdr>
        </w:div>
      </w:divsChild>
    </w:div>
    <w:div w:id="783765180">
      <w:bodyDiv w:val="1"/>
      <w:marLeft w:val="0"/>
      <w:marRight w:val="0"/>
      <w:marTop w:val="0"/>
      <w:marBottom w:val="0"/>
      <w:divBdr>
        <w:top w:val="none" w:sz="0" w:space="0" w:color="auto"/>
        <w:left w:val="none" w:sz="0" w:space="0" w:color="auto"/>
        <w:bottom w:val="none" w:sz="0" w:space="0" w:color="auto"/>
        <w:right w:val="none" w:sz="0" w:space="0" w:color="auto"/>
      </w:divBdr>
    </w:div>
    <w:div w:id="793207938">
      <w:bodyDiv w:val="1"/>
      <w:marLeft w:val="0"/>
      <w:marRight w:val="0"/>
      <w:marTop w:val="0"/>
      <w:marBottom w:val="0"/>
      <w:divBdr>
        <w:top w:val="none" w:sz="0" w:space="0" w:color="auto"/>
        <w:left w:val="none" w:sz="0" w:space="0" w:color="auto"/>
        <w:bottom w:val="none" w:sz="0" w:space="0" w:color="auto"/>
        <w:right w:val="none" w:sz="0" w:space="0" w:color="auto"/>
      </w:divBdr>
    </w:div>
    <w:div w:id="910117935">
      <w:bodyDiv w:val="1"/>
      <w:marLeft w:val="0"/>
      <w:marRight w:val="0"/>
      <w:marTop w:val="0"/>
      <w:marBottom w:val="0"/>
      <w:divBdr>
        <w:top w:val="none" w:sz="0" w:space="0" w:color="auto"/>
        <w:left w:val="none" w:sz="0" w:space="0" w:color="auto"/>
        <w:bottom w:val="none" w:sz="0" w:space="0" w:color="auto"/>
        <w:right w:val="none" w:sz="0" w:space="0" w:color="auto"/>
      </w:divBdr>
    </w:div>
    <w:div w:id="1073312307">
      <w:bodyDiv w:val="1"/>
      <w:marLeft w:val="0"/>
      <w:marRight w:val="0"/>
      <w:marTop w:val="0"/>
      <w:marBottom w:val="0"/>
      <w:divBdr>
        <w:top w:val="none" w:sz="0" w:space="0" w:color="auto"/>
        <w:left w:val="none" w:sz="0" w:space="0" w:color="auto"/>
        <w:bottom w:val="none" w:sz="0" w:space="0" w:color="auto"/>
        <w:right w:val="none" w:sz="0" w:space="0" w:color="auto"/>
      </w:divBdr>
    </w:div>
    <w:div w:id="1597247870">
      <w:bodyDiv w:val="1"/>
      <w:marLeft w:val="0"/>
      <w:marRight w:val="0"/>
      <w:marTop w:val="0"/>
      <w:marBottom w:val="0"/>
      <w:divBdr>
        <w:top w:val="none" w:sz="0" w:space="0" w:color="auto"/>
        <w:left w:val="none" w:sz="0" w:space="0" w:color="auto"/>
        <w:bottom w:val="none" w:sz="0" w:space="0" w:color="auto"/>
        <w:right w:val="none" w:sz="0" w:space="0" w:color="auto"/>
      </w:divBdr>
    </w:div>
    <w:div w:id="20527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21475-CB64-9543-90F0-37F5FF9E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 Furaih</dc:creator>
  <cp:keywords/>
  <dc:description/>
  <cp:lastModifiedBy>Khalid Al Furaih</cp:lastModifiedBy>
  <cp:revision>4</cp:revision>
  <dcterms:created xsi:type="dcterms:W3CDTF">2019-12-24T19:53:00Z</dcterms:created>
  <dcterms:modified xsi:type="dcterms:W3CDTF">2019-12-25T11:53:00Z</dcterms:modified>
</cp:coreProperties>
</file>